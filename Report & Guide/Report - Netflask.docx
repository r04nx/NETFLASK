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464C4" w14:textId="2DBDFCAE" w:rsidR="0053057B" w:rsidRDefault="0053057B" w:rsidP="0053057B">
      <w:pPr>
        <w:jc w:val="center"/>
        <w:rPr>
          <w:rFonts w:ascii="Times New Roman" w:hAnsi="Times New Roman" w:cs="Times New Roman"/>
          <w:b/>
          <w:sz w:val="44"/>
          <w:szCs w:val="44"/>
        </w:rPr>
      </w:pPr>
      <w:r w:rsidRPr="000E5535">
        <w:rPr>
          <w:rFonts w:ascii="Times New Roman" w:hAnsi="Times New Roman" w:cs="Times New Roman"/>
          <w:b/>
          <w:sz w:val="44"/>
          <w:szCs w:val="44"/>
        </w:rPr>
        <w:t>GOVERNMENT POLYTECHNIC,</w:t>
      </w:r>
      <w:r>
        <w:rPr>
          <w:rFonts w:ascii="Times New Roman" w:hAnsi="Times New Roman" w:cs="Times New Roman"/>
          <w:b/>
          <w:sz w:val="44"/>
          <w:szCs w:val="44"/>
        </w:rPr>
        <w:t xml:space="preserve"> HINGOLI</w:t>
      </w:r>
    </w:p>
    <w:p w14:paraId="590A8C5E" w14:textId="77777777" w:rsidR="0053057B" w:rsidRDefault="0053057B" w:rsidP="0053057B">
      <w:pPr>
        <w:jc w:val="center"/>
        <w:rPr>
          <w:rFonts w:ascii="Times New Roman" w:hAnsi="Times New Roman" w:cs="Times New Roman"/>
          <w:b/>
          <w:sz w:val="44"/>
          <w:szCs w:val="44"/>
        </w:rPr>
      </w:pPr>
      <w:r>
        <w:rPr>
          <w:rFonts w:ascii="Times New Roman" w:hAnsi="Times New Roman" w:cs="Times New Roman"/>
          <w:b/>
          <w:noProof/>
          <w:sz w:val="44"/>
          <w:szCs w:val="44"/>
        </w:rPr>
        <w:drawing>
          <wp:inline distT="0" distB="0" distL="0" distR="0" wp14:anchorId="13918FAE" wp14:editId="61867C52">
            <wp:extent cx="1992324" cy="1895475"/>
            <wp:effectExtent l="0" t="0" r="8255"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pic:cNvPicPr/>
                  </pic:nvPicPr>
                  <pic:blipFill>
                    <a:blip r:embed="rId8" cstate="print">
                      <a:extLst>
                        <a:ext uri="{28A0092B-C50C-407E-A947-70E740481C1C}">
                          <a14:useLocalDpi xmlns:a14="http://schemas.microsoft.com/office/drawing/2010/main" val="0"/>
                        </a:ext>
                      </a:extLst>
                    </a:blip>
                    <a:srcRect t="2431" b="2431"/>
                    <a:stretch>
                      <a:fillRect/>
                    </a:stretch>
                  </pic:blipFill>
                  <pic:spPr>
                    <a:xfrm>
                      <a:off x="0" y="0"/>
                      <a:ext cx="1997994" cy="1900869"/>
                    </a:xfrm>
                    <a:prstGeom prst="rect">
                      <a:avLst/>
                    </a:prstGeom>
                  </pic:spPr>
                </pic:pic>
              </a:graphicData>
            </a:graphic>
          </wp:inline>
        </w:drawing>
      </w:r>
    </w:p>
    <w:p w14:paraId="04B7D1D6" w14:textId="2299108E" w:rsidR="0053057B" w:rsidRPr="003F4DB3" w:rsidRDefault="0053057B" w:rsidP="0053057B">
      <w:pPr>
        <w:jc w:val="center"/>
        <w:rPr>
          <w:rFonts w:ascii="Times New Roman" w:hAnsi="Times New Roman" w:cs="Times New Roman"/>
          <w:b/>
          <w:sz w:val="36"/>
          <w:szCs w:val="36"/>
        </w:rPr>
      </w:pPr>
      <w:r>
        <w:rPr>
          <w:rFonts w:ascii="Times New Roman" w:hAnsi="Times New Roman" w:cs="Times New Roman"/>
          <w:b/>
          <w:sz w:val="36"/>
          <w:szCs w:val="36"/>
        </w:rPr>
        <w:t>Sixth</w:t>
      </w:r>
      <w:r w:rsidRPr="003F4DB3">
        <w:rPr>
          <w:rFonts w:ascii="Times New Roman" w:hAnsi="Times New Roman" w:cs="Times New Roman"/>
          <w:b/>
          <w:sz w:val="36"/>
          <w:szCs w:val="36"/>
        </w:rPr>
        <w:t xml:space="preserve"> Semester</w:t>
      </w:r>
    </w:p>
    <w:p w14:paraId="1AF9B07F" w14:textId="2F10294C" w:rsidR="0053057B" w:rsidRPr="003F4DB3" w:rsidRDefault="0053057B" w:rsidP="0053057B">
      <w:pPr>
        <w:jc w:val="center"/>
        <w:rPr>
          <w:rFonts w:ascii="Times New Roman" w:hAnsi="Times New Roman" w:cs="Times New Roman"/>
          <w:b/>
          <w:sz w:val="36"/>
          <w:szCs w:val="36"/>
        </w:rPr>
      </w:pPr>
      <w:r w:rsidRPr="003F4DB3">
        <w:rPr>
          <w:rFonts w:ascii="Times New Roman" w:hAnsi="Times New Roman" w:cs="Times New Roman"/>
          <w:b/>
          <w:sz w:val="36"/>
          <w:szCs w:val="36"/>
        </w:rPr>
        <w:t>(Year: 20</w:t>
      </w:r>
      <w:r>
        <w:rPr>
          <w:rFonts w:ascii="Times New Roman" w:hAnsi="Times New Roman" w:cs="Times New Roman"/>
          <w:b/>
          <w:sz w:val="36"/>
          <w:szCs w:val="36"/>
        </w:rPr>
        <w:t>22</w:t>
      </w:r>
      <w:r w:rsidRPr="003F4DB3">
        <w:rPr>
          <w:rFonts w:ascii="Times New Roman" w:hAnsi="Times New Roman" w:cs="Times New Roman"/>
          <w:b/>
          <w:sz w:val="36"/>
          <w:szCs w:val="36"/>
        </w:rPr>
        <w:t>-</w:t>
      </w:r>
      <w:r>
        <w:rPr>
          <w:rFonts w:ascii="Times New Roman" w:hAnsi="Times New Roman" w:cs="Times New Roman"/>
          <w:b/>
          <w:sz w:val="36"/>
          <w:szCs w:val="36"/>
        </w:rPr>
        <w:t>23</w:t>
      </w:r>
      <w:r w:rsidRPr="003F4DB3">
        <w:rPr>
          <w:rFonts w:ascii="Times New Roman" w:hAnsi="Times New Roman" w:cs="Times New Roman"/>
          <w:b/>
          <w:sz w:val="36"/>
          <w:szCs w:val="36"/>
        </w:rPr>
        <w:t>)</w:t>
      </w:r>
    </w:p>
    <w:p w14:paraId="77F4C2FD" w14:textId="77777777" w:rsidR="0053057B" w:rsidRPr="003F4DB3" w:rsidRDefault="0053057B" w:rsidP="0053057B">
      <w:pPr>
        <w:jc w:val="center"/>
        <w:rPr>
          <w:rFonts w:ascii="Times New Roman" w:hAnsi="Times New Roman" w:cs="Times New Roman"/>
          <w:sz w:val="36"/>
          <w:szCs w:val="36"/>
          <w:u w:val="single"/>
        </w:rPr>
      </w:pPr>
      <w:r w:rsidRPr="003F4DB3">
        <w:rPr>
          <w:rFonts w:ascii="Times New Roman" w:hAnsi="Times New Roman" w:cs="Times New Roman"/>
          <w:sz w:val="36"/>
          <w:szCs w:val="36"/>
          <w:u w:val="single"/>
        </w:rPr>
        <w:t>Micro Project</w:t>
      </w:r>
    </w:p>
    <w:p w14:paraId="03E94F5D" w14:textId="3C18DCB3" w:rsidR="0053057B" w:rsidRDefault="0053057B" w:rsidP="0053057B">
      <w:pPr>
        <w:jc w:val="center"/>
        <w:rPr>
          <w:rFonts w:ascii="Times New Roman" w:hAnsi="Times New Roman" w:cs="Times New Roman"/>
          <w:b/>
          <w:sz w:val="44"/>
          <w:szCs w:val="44"/>
        </w:rPr>
      </w:pPr>
      <w:r>
        <w:rPr>
          <w:rFonts w:ascii="Times New Roman" w:hAnsi="Times New Roman" w:cs="Times New Roman"/>
          <w:b/>
          <w:sz w:val="44"/>
          <w:szCs w:val="44"/>
        </w:rPr>
        <w:t xml:space="preserve">Programming With Python </w:t>
      </w:r>
      <w:r w:rsidRPr="003F4DB3">
        <w:rPr>
          <w:rFonts w:ascii="Times New Roman" w:hAnsi="Times New Roman" w:cs="Times New Roman"/>
          <w:b/>
          <w:sz w:val="44"/>
          <w:szCs w:val="44"/>
        </w:rPr>
        <w:t>(2</w:t>
      </w:r>
      <w:r>
        <w:rPr>
          <w:rFonts w:ascii="Times New Roman" w:hAnsi="Times New Roman" w:cs="Times New Roman"/>
          <w:b/>
          <w:sz w:val="44"/>
          <w:szCs w:val="44"/>
        </w:rPr>
        <w:t>2616</w:t>
      </w:r>
      <w:r w:rsidRPr="003F4DB3">
        <w:rPr>
          <w:rFonts w:ascii="Times New Roman" w:hAnsi="Times New Roman" w:cs="Times New Roman"/>
          <w:b/>
          <w:sz w:val="44"/>
          <w:szCs w:val="44"/>
        </w:rPr>
        <w:t>)</w:t>
      </w:r>
    </w:p>
    <w:p w14:paraId="2896422F" w14:textId="77777777" w:rsidR="0053057B" w:rsidRDefault="0053057B" w:rsidP="0053057B">
      <w:pPr>
        <w:jc w:val="center"/>
        <w:rPr>
          <w:rFonts w:ascii="Times New Roman" w:hAnsi="Times New Roman" w:cs="Times New Roman"/>
          <w:sz w:val="32"/>
          <w:szCs w:val="32"/>
          <w:u w:val="single"/>
        </w:rPr>
      </w:pPr>
      <w:r>
        <w:rPr>
          <w:rFonts w:ascii="Times New Roman" w:hAnsi="Times New Roman" w:cs="Times New Roman"/>
          <w:sz w:val="32"/>
          <w:szCs w:val="32"/>
          <w:u w:val="single"/>
        </w:rPr>
        <w:t>Title of the Project</w:t>
      </w:r>
    </w:p>
    <w:p w14:paraId="2775BCAC" w14:textId="0EC2B68B" w:rsidR="0053057B" w:rsidRDefault="0053057B" w:rsidP="0053057B">
      <w:pPr>
        <w:jc w:val="center"/>
        <w:rPr>
          <w:rFonts w:ascii="Times New Roman" w:hAnsi="Times New Roman" w:cs="Times New Roman"/>
          <w:b/>
          <w:sz w:val="40"/>
          <w:szCs w:val="40"/>
        </w:rPr>
      </w:pPr>
      <w:r>
        <w:rPr>
          <w:rFonts w:ascii="Times New Roman" w:hAnsi="Times New Roman" w:cs="Times New Roman"/>
          <w:b/>
          <w:sz w:val="40"/>
          <w:szCs w:val="40"/>
        </w:rPr>
        <w:t>“NETFLASK”</w:t>
      </w:r>
    </w:p>
    <w:p w14:paraId="6AD3E3C7" w14:textId="376AD4DC" w:rsidR="0053057B" w:rsidRDefault="0053057B" w:rsidP="0053057B">
      <w:pPr>
        <w:jc w:val="center"/>
        <w:rPr>
          <w:rFonts w:ascii="Times New Roman" w:hAnsi="Times New Roman" w:cs="Times New Roman"/>
          <w:b/>
          <w:sz w:val="32"/>
          <w:szCs w:val="32"/>
        </w:rPr>
      </w:pPr>
      <w:r>
        <w:rPr>
          <w:rFonts w:ascii="Times New Roman" w:hAnsi="Times New Roman" w:cs="Times New Roman"/>
          <w:b/>
          <w:sz w:val="32"/>
          <w:szCs w:val="32"/>
        </w:rPr>
        <w:t>Branch: Computer Engineering (CO6I)</w:t>
      </w:r>
    </w:p>
    <w:p w14:paraId="5DD64C91" w14:textId="77777777" w:rsidR="0053057B" w:rsidRDefault="0053057B" w:rsidP="0053057B">
      <w:pPr>
        <w:jc w:val="center"/>
        <w:rPr>
          <w:rFonts w:ascii="Times New Roman" w:hAnsi="Times New Roman" w:cs="Times New Roman"/>
          <w:sz w:val="32"/>
          <w:szCs w:val="32"/>
        </w:rPr>
      </w:pPr>
      <w:r>
        <w:rPr>
          <w:rFonts w:ascii="Times New Roman" w:hAnsi="Times New Roman" w:cs="Times New Roman"/>
          <w:sz w:val="32"/>
          <w:szCs w:val="32"/>
        </w:rPr>
        <w:t>Members of the Group</w:t>
      </w:r>
    </w:p>
    <w:tbl>
      <w:tblPr>
        <w:tblStyle w:val="TableGrid"/>
        <w:tblW w:w="10620" w:type="dxa"/>
        <w:tblInd w:w="-635" w:type="dxa"/>
        <w:tblLook w:val="04A0" w:firstRow="1" w:lastRow="0" w:firstColumn="1" w:lastColumn="0" w:noHBand="0" w:noVBand="1"/>
      </w:tblPr>
      <w:tblGrid>
        <w:gridCol w:w="1260"/>
        <w:gridCol w:w="1530"/>
        <w:gridCol w:w="2381"/>
        <w:gridCol w:w="1669"/>
        <w:gridCol w:w="3780"/>
      </w:tblGrid>
      <w:tr w:rsidR="00F41E04" w:rsidRPr="00F41E04" w14:paraId="25B4F397" w14:textId="77777777" w:rsidTr="00F41E04">
        <w:trPr>
          <w:trHeight w:val="323"/>
        </w:trPr>
        <w:tc>
          <w:tcPr>
            <w:tcW w:w="1260" w:type="dxa"/>
          </w:tcPr>
          <w:p w14:paraId="63AE9CA8"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Sr. No.</w:t>
            </w:r>
          </w:p>
        </w:tc>
        <w:tc>
          <w:tcPr>
            <w:tcW w:w="1530" w:type="dxa"/>
          </w:tcPr>
          <w:p w14:paraId="3CBCB81E"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Roll No.</w:t>
            </w:r>
          </w:p>
        </w:tc>
        <w:tc>
          <w:tcPr>
            <w:tcW w:w="2381" w:type="dxa"/>
          </w:tcPr>
          <w:p w14:paraId="2EF01DA2"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Enrollment No.</w:t>
            </w:r>
          </w:p>
        </w:tc>
        <w:tc>
          <w:tcPr>
            <w:tcW w:w="1669" w:type="dxa"/>
          </w:tcPr>
          <w:p w14:paraId="4CAD954F"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Exam Seat No.</w:t>
            </w:r>
          </w:p>
        </w:tc>
        <w:tc>
          <w:tcPr>
            <w:tcW w:w="3780" w:type="dxa"/>
          </w:tcPr>
          <w:p w14:paraId="3A45E026"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Name of the Student</w:t>
            </w:r>
          </w:p>
        </w:tc>
      </w:tr>
      <w:tr w:rsidR="00F41E04" w:rsidRPr="00F41E04" w14:paraId="3944ABBB" w14:textId="77777777" w:rsidTr="00F41E04">
        <w:trPr>
          <w:trHeight w:val="476"/>
        </w:trPr>
        <w:tc>
          <w:tcPr>
            <w:tcW w:w="1260" w:type="dxa"/>
          </w:tcPr>
          <w:p w14:paraId="29F19CE8"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1</w:t>
            </w:r>
          </w:p>
        </w:tc>
        <w:tc>
          <w:tcPr>
            <w:tcW w:w="1530" w:type="dxa"/>
          </w:tcPr>
          <w:p w14:paraId="351D3AD6"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3106</w:t>
            </w:r>
          </w:p>
        </w:tc>
        <w:tc>
          <w:tcPr>
            <w:tcW w:w="2381" w:type="dxa"/>
          </w:tcPr>
          <w:p w14:paraId="3D66F351"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2011630007</w:t>
            </w:r>
          </w:p>
        </w:tc>
        <w:tc>
          <w:tcPr>
            <w:tcW w:w="1669" w:type="dxa"/>
          </w:tcPr>
          <w:p w14:paraId="31914085" w14:textId="482074E3" w:rsidR="00F41E04" w:rsidRPr="00F41E04" w:rsidRDefault="00895D52" w:rsidP="009577FB">
            <w:pPr>
              <w:jc w:val="center"/>
              <w:rPr>
                <w:rFonts w:ascii="Times New Roman" w:hAnsi="Times New Roman" w:cs="Times New Roman"/>
                <w:sz w:val="32"/>
                <w:szCs w:val="32"/>
              </w:rPr>
            </w:pPr>
            <w:ins w:id="0" w:author="Rohan Pawar" w:date="2023-04-23T12:04:00Z">
              <w:r>
                <w:rPr>
                  <w:rFonts w:cstheme="minorHAnsi"/>
                  <w:sz w:val="32"/>
                  <w:szCs w:val="32"/>
                </w:rPr>
                <w:t>448284</w:t>
              </w:r>
            </w:ins>
          </w:p>
        </w:tc>
        <w:tc>
          <w:tcPr>
            <w:tcW w:w="3780" w:type="dxa"/>
          </w:tcPr>
          <w:p w14:paraId="2C64FCD8"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Rohan Prakash Pawar</w:t>
            </w:r>
          </w:p>
        </w:tc>
      </w:tr>
    </w:tbl>
    <w:p w14:paraId="66A083AA" w14:textId="77777777" w:rsidR="0053057B" w:rsidRDefault="0053057B" w:rsidP="0053057B">
      <w:pPr>
        <w:jc w:val="center"/>
        <w:rPr>
          <w:rFonts w:ascii="Times New Roman" w:hAnsi="Times New Roman" w:cs="Times New Roman"/>
          <w:b/>
          <w:sz w:val="32"/>
          <w:szCs w:val="32"/>
        </w:rPr>
      </w:pPr>
    </w:p>
    <w:p w14:paraId="36E8038D" w14:textId="77777777" w:rsidR="0053057B" w:rsidRDefault="0053057B" w:rsidP="0053057B">
      <w:pPr>
        <w:jc w:val="center"/>
        <w:rPr>
          <w:rFonts w:ascii="Times New Roman" w:hAnsi="Times New Roman" w:cs="Times New Roman"/>
          <w:b/>
          <w:sz w:val="32"/>
          <w:szCs w:val="32"/>
        </w:rPr>
      </w:pPr>
      <w:r>
        <w:rPr>
          <w:rFonts w:ascii="Times New Roman" w:hAnsi="Times New Roman" w:cs="Times New Roman"/>
          <w:b/>
          <w:sz w:val="32"/>
          <w:szCs w:val="32"/>
        </w:rPr>
        <w:t>Guided by</w:t>
      </w:r>
    </w:p>
    <w:p w14:paraId="7DDCF62F" w14:textId="1DB8D316" w:rsidR="0053057B" w:rsidRDefault="0053057B" w:rsidP="0053057B">
      <w:pPr>
        <w:jc w:val="center"/>
        <w:rPr>
          <w:rFonts w:ascii="Times New Roman" w:hAnsi="Times New Roman" w:cs="Times New Roman"/>
          <w:b/>
          <w:sz w:val="36"/>
          <w:szCs w:val="36"/>
        </w:rPr>
      </w:pPr>
      <w:r>
        <w:rPr>
          <w:rFonts w:ascii="Times New Roman" w:hAnsi="Times New Roman" w:cs="Times New Roman"/>
          <w:b/>
          <w:sz w:val="36"/>
          <w:szCs w:val="36"/>
        </w:rPr>
        <w:t>Prof. P.</w:t>
      </w:r>
      <w:ins w:id="1" w:author="Rohan Pawar" w:date="2023-04-14T17:41:00Z">
        <w:r w:rsidR="002D232B">
          <w:rPr>
            <w:rFonts w:ascii="Times New Roman" w:hAnsi="Times New Roman" w:cs="Times New Roman"/>
            <w:b/>
            <w:sz w:val="36"/>
            <w:szCs w:val="36"/>
          </w:rPr>
          <w:t xml:space="preserve"> H.</w:t>
        </w:r>
      </w:ins>
      <w:r>
        <w:rPr>
          <w:rFonts w:ascii="Times New Roman" w:hAnsi="Times New Roman" w:cs="Times New Roman"/>
          <w:b/>
          <w:sz w:val="36"/>
          <w:szCs w:val="36"/>
        </w:rPr>
        <w:t xml:space="preserve"> </w:t>
      </w:r>
      <w:proofErr w:type="spellStart"/>
      <w:r>
        <w:rPr>
          <w:rFonts w:ascii="Times New Roman" w:hAnsi="Times New Roman" w:cs="Times New Roman"/>
          <w:b/>
          <w:sz w:val="36"/>
          <w:szCs w:val="36"/>
        </w:rPr>
        <w:t>Gutte</w:t>
      </w:r>
      <w:proofErr w:type="spellEnd"/>
    </w:p>
    <w:p w14:paraId="20DD7199" w14:textId="77777777" w:rsidR="0053057B" w:rsidRDefault="0053057B" w:rsidP="0053057B">
      <w:pPr>
        <w:jc w:val="center"/>
        <w:rPr>
          <w:rFonts w:ascii="Times New Roman" w:hAnsi="Times New Roman" w:cs="Times New Roman"/>
          <w:b/>
          <w:sz w:val="36"/>
          <w:szCs w:val="36"/>
        </w:rPr>
      </w:pPr>
    </w:p>
    <w:p w14:paraId="6A5BAC42" w14:textId="77777777" w:rsidR="0053057B" w:rsidRDefault="0053057B" w:rsidP="0053057B">
      <w:pPr>
        <w:jc w:val="center"/>
        <w:rPr>
          <w:rFonts w:ascii="Times New Roman" w:hAnsi="Times New Roman" w:cs="Times New Roman"/>
          <w:b/>
          <w:sz w:val="24"/>
          <w:szCs w:val="24"/>
          <w:u w:val="single"/>
        </w:rPr>
      </w:pPr>
      <w:r w:rsidRPr="00300ED2">
        <w:rPr>
          <w:rFonts w:ascii="Times New Roman" w:hAnsi="Times New Roman" w:cs="Times New Roman"/>
          <w:b/>
          <w:sz w:val="24"/>
          <w:szCs w:val="24"/>
          <w:u w:val="single"/>
        </w:rPr>
        <w:lastRenderedPageBreak/>
        <w:t>MAHARASHTRA STATE BOARD OF TECHNICAL EDUCATION, MUMBAI</w:t>
      </w:r>
    </w:p>
    <w:p w14:paraId="59EC4A39" w14:textId="77777777" w:rsidR="0053057B" w:rsidRPr="00300ED2" w:rsidRDefault="0053057B" w:rsidP="0053057B">
      <w:pPr>
        <w:jc w:val="center"/>
        <w:rPr>
          <w:rFonts w:ascii="Times New Roman" w:hAnsi="Times New Roman" w:cs="Times New Roman"/>
          <w:b/>
          <w:sz w:val="24"/>
          <w:szCs w:val="24"/>
          <w:u w:val="single"/>
        </w:rPr>
      </w:pPr>
    </w:p>
    <w:p w14:paraId="58E85C46" w14:textId="77777777" w:rsidR="0053057B" w:rsidRDefault="0053057B" w:rsidP="0053057B">
      <w:pPr>
        <w:jc w:val="center"/>
        <w:rPr>
          <w:rFonts w:ascii="Times New Roman" w:hAnsi="Times New Roman" w:cs="Times New Roman"/>
          <w:b/>
          <w:sz w:val="32"/>
          <w:szCs w:val="32"/>
        </w:rPr>
      </w:pPr>
      <w:r w:rsidRPr="00300ED2">
        <w:rPr>
          <w:rFonts w:ascii="Times New Roman" w:hAnsi="Times New Roman" w:cs="Times New Roman"/>
          <w:b/>
          <w:noProof/>
          <w:sz w:val="32"/>
          <w:szCs w:val="32"/>
        </w:rPr>
        <w:drawing>
          <wp:inline distT="0" distB="0" distL="0" distR="0" wp14:anchorId="3F99F9CE" wp14:editId="11113B3D">
            <wp:extent cx="1280160" cy="1217930"/>
            <wp:effectExtent l="19050" t="0" r="0" b="0"/>
            <wp:docPr id="3" name="Picture 0" descr="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2.jpg"/>
                    <pic:cNvPicPr/>
                  </pic:nvPicPr>
                  <pic:blipFill>
                    <a:blip r:embed="rId9"/>
                    <a:srcRect l="16667" r="22333" b="22667"/>
                    <a:stretch>
                      <a:fillRect/>
                    </a:stretch>
                  </pic:blipFill>
                  <pic:spPr>
                    <a:xfrm>
                      <a:off x="0" y="0"/>
                      <a:ext cx="1280160" cy="1217930"/>
                    </a:xfrm>
                    <a:prstGeom prst="rect">
                      <a:avLst/>
                    </a:prstGeom>
                  </pic:spPr>
                </pic:pic>
              </a:graphicData>
            </a:graphic>
          </wp:inline>
        </w:drawing>
      </w:r>
    </w:p>
    <w:p w14:paraId="6528D506" w14:textId="77777777" w:rsidR="0053057B" w:rsidRPr="002A4CA9" w:rsidRDefault="0053057B" w:rsidP="0053057B">
      <w:pPr>
        <w:jc w:val="center"/>
        <w:rPr>
          <w:rFonts w:ascii="Times New Roman" w:hAnsi="Times New Roman" w:cs="Times New Roman"/>
          <w:b/>
          <w:sz w:val="32"/>
          <w:szCs w:val="32"/>
        </w:rPr>
      </w:pPr>
      <w:r>
        <w:rPr>
          <w:rFonts w:ascii="Times New Roman" w:hAnsi="Times New Roman" w:cs="Times New Roman"/>
          <w:b/>
          <w:sz w:val="36"/>
          <w:szCs w:val="36"/>
          <w:u w:val="single"/>
        </w:rPr>
        <w:t>CERTIFICATE</w:t>
      </w:r>
    </w:p>
    <w:p w14:paraId="6A814116" w14:textId="74C5EE55" w:rsidR="0053057B" w:rsidRDefault="0053057B" w:rsidP="0053057B">
      <w:pPr>
        <w:jc w:val="both"/>
        <w:rPr>
          <w:rFonts w:ascii="Times New Roman" w:hAnsi="Times New Roman" w:cs="Times New Roman"/>
          <w:i/>
          <w:sz w:val="32"/>
          <w:szCs w:val="32"/>
        </w:rPr>
      </w:pPr>
      <w:r>
        <w:rPr>
          <w:rFonts w:ascii="Times New Roman" w:hAnsi="Times New Roman" w:cs="Times New Roman"/>
          <w:b/>
          <w:sz w:val="32"/>
          <w:szCs w:val="32"/>
        </w:rPr>
        <w:t xml:space="preserve">             </w:t>
      </w:r>
      <w:r w:rsidRPr="00BF23E9">
        <w:rPr>
          <w:rFonts w:ascii="Times New Roman" w:hAnsi="Times New Roman" w:cs="Times New Roman"/>
          <w:i/>
          <w:sz w:val="32"/>
          <w:szCs w:val="32"/>
        </w:rPr>
        <w:t xml:space="preserve">This is to certify that this Micro-Project contains the </w:t>
      </w:r>
      <w:proofErr w:type="spellStart"/>
      <w:r w:rsidRPr="00BF23E9">
        <w:rPr>
          <w:rFonts w:ascii="Times New Roman" w:hAnsi="Times New Roman" w:cs="Times New Roman"/>
          <w:i/>
          <w:sz w:val="32"/>
          <w:szCs w:val="32"/>
        </w:rPr>
        <w:t>bonafied</w:t>
      </w:r>
      <w:proofErr w:type="spellEnd"/>
      <w:r w:rsidRPr="00BF23E9">
        <w:rPr>
          <w:rFonts w:ascii="Times New Roman" w:hAnsi="Times New Roman" w:cs="Times New Roman"/>
          <w:i/>
          <w:sz w:val="32"/>
          <w:szCs w:val="32"/>
        </w:rPr>
        <w:t xml:space="preserve"> work of following students of </w:t>
      </w:r>
      <w:r>
        <w:rPr>
          <w:rFonts w:ascii="Times New Roman" w:hAnsi="Times New Roman" w:cs="Times New Roman"/>
          <w:i/>
          <w:sz w:val="32"/>
          <w:szCs w:val="32"/>
        </w:rPr>
        <w:t>6th</w:t>
      </w:r>
      <w:r w:rsidRPr="00BF23E9">
        <w:rPr>
          <w:rFonts w:ascii="Times New Roman" w:hAnsi="Times New Roman" w:cs="Times New Roman"/>
          <w:i/>
          <w:sz w:val="32"/>
          <w:szCs w:val="32"/>
        </w:rPr>
        <w:t xml:space="preserve"> Sem Diploma in Computer Engineering, of</w:t>
      </w:r>
      <w:r w:rsidRPr="00BF23E9">
        <w:rPr>
          <w:rFonts w:ascii="Times New Roman" w:hAnsi="Times New Roman" w:cs="Times New Roman"/>
          <w:b/>
          <w:i/>
          <w:sz w:val="32"/>
          <w:szCs w:val="32"/>
        </w:rPr>
        <w:t xml:space="preserve"> Government Polytechnic,</w:t>
      </w:r>
      <w:r>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Hingoli</w:t>
      </w:r>
      <w:proofErr w:type="spellEnd"/>
      <w:r w:rsidRPr="00BF23E9">
        <w:rPr>
          <w:rFonts w:ascii="Times New Roman" w:hAnsi="Times New Roman" w:cs="Times New Roman"/>
          <w:b/>
          <w:i/>
          <w:sz w:val="32"/>
          <w:szCs w:val="32"/>
        </w:rPr>
        <w:t xml:space="preserve"> </w:t>
      </w:r>
      <w:r w:rsidRPr="00BF23E9">
        <w:rPr>
          <w:rFonts w:ascii="Times New Roman" w:hAnsi="Times New Roman" w:cs="Times New Roman"/>
          <w:i/>
          <w:sz w:val="32"/>
          <w:szCs w:val="32"/>
        </w:rPr>
        <w:t>for the session</w:t>
      </w:r>
      <w:r w:rsidRPr="00BF23E9">
        <w:rPr>
          <w:rFonts w:ascii="Times New Roman" w:hAnsi="Times New Roman" w:cs="Times New Roman"/>
          <w:b/>
          <w:i/>
          <w:sz w:val="32"/>
          <w:szCs w:val="32"/>
        </w:rPr>
        <w:t xml:space="preserve"> 2022-23. </w:t>
      </w:r>
      <w:r w:rsidRPr="00BF23E9">
        <w:rPr>
          <w:rFonts w:ascii="Times New Roman" w:hAnsi="Times New Roman" w:cs="Times New Roman"/>
          <w:i/>
          <w:sz w:val="32"/>
          <w:szCs w:val="32"/>
        </w:rPr>
        <w:t>They have completed their Micro- project report entitled</w:t>
      </w:r>
      <w:r w:rsidRPr="00BF23E9">
        <w:rPr>
          <w:rFonts w:ascii="Times New Roman" w:hAnsi="Times New Roman" w:cs="Times New Roman"/>
          <w:b/>
          <w:i/>
          <w:sz w:val="32"/>
          <w:szCs w:val="32"/>
        </w:rPr>
        <w:t xml:space="preserve"> "</w:t>
      </w:r>
      <w:r>
        <w:rPr>
          <w:rFonts w:ascii="Times New Roman" w:hAnsi="Times New Roman" w:cs="Times New Roman"/>
          <w:b/>
          <w:i/>
          <w:sz w:val="32"/>
          <w:szCs w:val="32"/>
        </w:rPr>
        <w:t>NETFLASK</w:t>
      </w:r>
      <w:r w:rsidRPr="00BF23E9">
        <w:rPr>
          <w:rFonts w:ascii="Times New Roman" w:hAnsi="Times New Roman" w:cs="Times New Roman"/>
          <w:b/>
          <w:i/>
          <w:sz w:val="32"/>
          <w:szCs w:val="32"/>
        </w:rPr>
        <w:t xml:space="preserve">” </w:t>
      </w:r>
      <w:r w:rsidRPr="00BF23E9">
        <w:rPr>
          <w:rFonts w:ascii="Times New Roman" w:hAnsi="Times New Roman" w:cs="Times New Roman"/>
          <w:i/>
          <w:sz w:val="32"/>
          <w:szCs w:val="32"/>
        </w:rPr>
        <w:t xml:space="preserve">under the guidance </w:t>
      </w:r>
      <w:proofErr w:type="gramStart"/>
      <w:r w:rsidRPr="00BF23E9">
        <w:rPr>
          <w:rFonts w:ascii="Times New Roman" w:hAnsi="Times New Roman" w:cs="Times New Roman"/>
          <w:i/>
          <w:sz w:val="32"/>
          <w:szCs w:val="32"/>
        </w:rPr>
        <w:t>of</w:t>
      </w:r>
      <w:r w:rsidRPr="00BF23E9">
        <w:rPr>
          <w:rFonts w:ascii="Times New Roman" w:hAnsi="Times New Roman" w:cs="Times New Roman"/>
          <w:b/>
          <w:i/>
          <w:sz w:val="32"/>
          <w:szCs w:val="32"/>
        </w:rPr>
        <w:t xml:space="preserve"> </w:t>
      </w:r>
      <w:ins w:id="2" w:author="Rohan Pawar" w:date="2023-04-14T17:41:00Z">
        <w:r w:rsidR="002D232B">
          <w:rPr>
            <w:rFonts w:ascii="Times New Roman" w:hAnsi="Times New Roman" w:cs="Times New Roman"/>
            <w:b/>
            <w:i/>
            <w:sz w:val="32"/>
            <w:szCs w:val="32"/>
          </w:rPr>
          <w:t xml:space="preserve"> </w:t>
        </w:r>
      </w:ins>
      <w:r w:rsidRPr="00BF23E9">
        <w:rPr>
          <w:rFonts w:ascii="Times New Roman" w:hAnsi="Times New Roman" w:cs="Times New Roman"/>
          <w:b/>
          <w:i/>
          <w:sz w:val="32"/>
          <w:szCs w:val="32"/>
        </w:rPr>
        <w:t>Mr</w:t>
      </w:r>
      <w:proofErr w:type="gramEnd"/>
      <w:del w:id="3" w:author="Rohan Pawar" w:date="2023-04-14T17:41:00Z">
        <w:r w:rsidRPr="00BF23E9" w:rsidDel="002D232B">
          <w:rPr>
            <w:rFonts w:ascii="Times New Roman" w:hAnsi="Times New Roman" w:cs="Times New Roman"/>
            <w:b/>
            <w:i/>
            <w:sz w:val="32"/>
            <w:szCs w:val="32"/>
          </w:rPr>
          <w:delText>s</w:delText>
        </w:r>
      </w:del>
      <w:r w:rsidRPr="00BF23E9">
        <w:rPr>
          <w:rFonts w:ascii="Times New Roman" w:hAnsi="Times New Roman" w:cs="Times New Roman"/>
          <w:b/>
          <w:i/>
          <w:sz w:val="32"/>
          <w:szCs w:val="32"/>
        </w:rPr>
        <w:t>.</w:t>
      </w:r>
      <w:r>
        <w:rPr>
          <w:rFonts w:ascii="Times New Roman" w:hAnsi="Times New Roman" w:cs="Times New Roman"/>
          <w:b/>
          <w:i/>
          <w:sz w:val="32"/>
          <w:szCs w:val="32"/>
        </w:rPr>
        <w:t xml:space="preserve"> P.</w:t>
      </w:r>
      <w:ins w:id="4" w:author="Rohan Pawar" w:date="2023-04-24T08:57:00Z">
        <w:r w:rsidR="000A113E">
          <w:rPr>
            <w:rFonts w:ascii="Times New Roman" w:hAnsi="Times New Roman" w:cs="Times New Roman"/>
            <w:b/>
            <w:i/>
            <w:sz w:val="32"/>
            <w:szCs w:val="32"/>
          </w:rPr>
          <w:t xml:space="preserve"> H.</w:t>
        </w:r>
      </w:ins>
      <w:r>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Gutte</w:t>
      </w:r>
      <w:proofErr w:type="spellEnd"/>
      <w:r w:rsidRPr="00BF23E9">
        <w:rPr>
          <w:rFonts w:ascii="Times New Roman" w:hAnsi="Times New Roman" w:cs="Times New Roman"/>
          <w:b/>
          <w:i/>
          <w:sz w:val="32"/>
          <w:szCs w:val="32"/>
        </w:rPr>
        <w:t xml:space="preserve">. </w:t>
      </w:r>
      <w:r w:rsidRPr="00BF23E9">
        <w:rPr>
          <w:rFonts w:ascii="Times New Roman" w:hAnsi="Times New Roman" w:cs="Times New Roman"/>
          <w:i/>
          <w:sz w:val="32"/>
          <w:szCs w:val="32"/>
        </w:rPr>
        <w:t>This Project report is being submitted to MSBTE, Mumbai, in the partial fulfillment for the Diploma in Engineering</w:t>
      </w:r>
    </w:p>
    <w:p w14:paraId="4632EF1F" w14:textId="77777777" w:rsidR="00823B15" w:rsidRDefault="00823B15" w:rsidP="0053057B">
      <w:pPr>
        <w:jc w:val="both"/>
        <w:rPr>
          <w:rFonts w:ascii="Times New Roman" w:hAnsi="Times New Roman" w:cs="Times New Roman"/>
          <w:i/>
          <w:sz w:val="32"/>
          <w:szCs w:val="32"/>
        </w:rPr>
      </w:pPr>
    </w:p>
    <w:tbl>
      <w:tblPr>
        <w:tblStyle w:val="TableGrid"/>
        <w:tblW w:w="10620" w:type="dxa"/>
        <w:tblInd w:w="-635" w:type="dxa"/>
        <w:tblLook w:val="04A0" w:firstRow="1" w:lastRow="0" w:firstColumn="1" w:lastColumn="0" w:noHBand="0" w:noVBand="1"/>
      </w:tblPr>
      <w:tblGrid>
        <w:gridCol w:w="1260"/>
        <w:gridCol w:w="1530"/>
        <w:gridCol w:w="2381"/>
        <w:gridCol w:w="1669"/>
        <w:gridCol w:w="3780"/>
      </w:tblGrid>
      <w:tr w:rsidR="00F41E04" w:rsidRPr="00F41E04" w14:paraId="1E2EF2BA" w14:textId="77777777" w:rsidTr="00F41E04">
        <w:trPr>
          <w:trHeight w:val="323"/>
        </w:trPr>
        <w:tc>
          <w:tcPr>
            <w:tcW w:w="1260" w:type="dxa"/>
          </w:tcPr>
          <w:p w14:paraId="38D6566D"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Sr. No.</w:t>
            </w:r>
          </w:p>
        </w:tc>
        <w:tc>
          <w:tcPr>
            <w:tcW w:w="1530" w:type="dxa"/>
          </w:tcPr>
          <w:p w14:paraId="11BE535D"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Roll No.</w:t>
            </w:r>
          </w:p>
        </w:tc>
        <w:tc>
          <w:tcPr>
            <w:tcW w:w="2381" w:type="dxa"/>
          </w:tcPr>
          <w:p w14:paraId="4D90E05D"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Enrollment No.</w:t>
            </w:r>
          </w:p>
        </w:tc>
        <w:tc>
          <w:tcPr>
            <w:tcW w:w="1669" w:type="dxa"/>
          </w:tcPr>
          <w:p w14:paraId="49FC37DC"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Exam Seat No.</w:t>
            </w:r>
          </w:p>
        </w:tc>
        <w:tc>
          <w:tcPr>
            <w:tcW w:w="3780" w:type="dxa"/>
          </w:tcPr>
          <w:p w14:paraId="6BF7D839" w14:textId="77777777" w:rsidR="00F41E04" w:rsidRPr="00F41E04" w:rsidRDefault="00F41E04" w:rsidP="009577FB">
            <w:pPr>
              <w:jc w:val="center"/>
              <w:rPr>
                <w:rFonts w:ascii="Times New Roman" w:hAnsi="Times New Roman" w:cs="Times New Roman"/>
                <w:b/>
                <w:sz w:val="32"/>
                <w:szCs w:val="32"/>
              </w:rPr>
            </w:pPr>
            <w:r w:rsidRPr="00F41E04">
              <w:rPr>
                <w:rFonts w:ascii="Times New Roman" w:hAnsi="Times New Roman" w:cs="Times New Roman"/>
                <w:b/>
                <w:sz w:val="32"/>
                <w:szCs w:val="32"/>
              </w:rPr>
              <w:t>Name of the Student</w:t>
            </w:r>
          </w:p>
        </w:tc>
      </w:tr>
      <w:tr w:rsidR="00F41E04" w:rsidRPr="00F41E04" w14:paraId="5CFF2C6F" w14:textId="77777777" w:rsidTr="00F41E04">
        <w:trPr>
          <w:trHeight w:val="476"/>
        </w:trPr>
        <w:tc>
          <w:tcPr>
            <w:tcW w:w="1260" w:type="dxa"/>
          </w:tcPr>
          <w:p w14:paraId="0A229254"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1</w:t>
            </w:r>
          </w:p>
        </w:tc>
        <w:tc>
          <w:tcPr>
            <w:tcW w:w="1530" w:type="dxa"/>
          </w:tcPr>
          <w:p w14:paraId="6B54624D"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3106</w:t>
            </w:r>
          </w:p>
        </w:tc>
        <w:tc>
          <w:tcPr>
            <w:tcW w:w="2381" w:type="dxa"/>
          </w:tcPr>
          <w:p w14:paraId="1F4C103F"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2011630007</w:t>
            </w:r>
          </w:p>
        </w:tc>
        <w:tc>
          <w:tcPr>
            <w:tcW w:w="1669" w:type="dxa"/>
          </w:tcPr>
          <w:p w14:paraId="4418067F" w14:textId="18252050" w:rsidR="00F41E04" w:rsidRPr="00F41E04" w:rsidRDefault="00895D52" w:rsidP="009577FB">
            <w:pPr>
              <w:jc w:val="center"/>
              <w:rPr>
                <w:rFonts w:ascii="Times New Roman" w:hAnsi="Times New Roman" w:cs="Times New Roman"/>
                <w:sz w:val="32"/>
                <w:szCs w:val="32"/>
              </w:rPr>
            </w:pPr>
            <w:ins w:id="5" w:author="Rohan Pawar" w:date="2023-04-23T12:05:00Z">
              <w:r>
                <w:rPr>
                  <w:rFonts w:cstheme="minorHAnsi"/>
                  <w:sz w:val="32"/>
                  <w:szCs w:val="32"/>
                </w:rPr>
                <w:t>448284</w:t>
              </w:r>
            </w:ins>
          </w:p>
        </w:tc>
        <w:tc>
          <w:tcPr>
            <w:tcW w:w="3780" w:type="dxa"/>
          </w:tcPr>
          <w:p w14:paraId="68BE0628" w14:textId="77777777" w:rsidR="00F41E04" w:rsidRPr="00F41E04" w:rsidRDefault="00F41E04" w:rsidP="009577FB">
            <w:pPr>
              <w:jc w:val="center"/>
              <w:rPr>
                <w:rFonts w:ascii="Times New Roman" w:hAnsi="Times New Roman" w:cs="Times New Roman"/>
                <w:sz w:val="32"/>
                <w:szCs w:val="32"/>
              </w:rPr>
            </w:pPr>
            <w:r w:rsidRPr="00F41E04">
              <w:rPr>
                <w:rFonts w:ascii="Times New Roman" w:hAnsi="Times New Roman" w:cs="Times New Roman"/>
                <w:sz w:val="32"/>
                <w:szCs w:val="32"/>
              </w:rPr>
              <w:t>Rohan Prakash Pawar</w:t>
            </w:r>
          </w:p>
        </w:tc>
      </w:tr>
    </w:tbl>
    <w:p w14:paraId="0E687F4C" w14:textId="77777777" w:rsidR="0053057B" w:rsidRDefault="0053057B" w:rsidP="0053057B">
      <w:pPr>
        <w:jc w:val="center"/>
        <w:rPr>
          <w:rFonts w:ascii="Times New Roman" w:hAnsi="Times New Roman" w:cs="Times New Roman"/>
          <w:sz w:val="32"/>
          <w:szCs w:val="32"/>
        </w:rPr>
      </w:pPr>
    </w:p>
    <w:p w14:paraId="3143A0B0" w14:textId="77777777" w:rsidR="00C0282D" w:rsidRDefault="00C0282D">
      <w:pPr>
        <w:spacing w:after="20"/>
        <w:rPr>
          <w:ins w:id="6" w:author="Rohan Pawar" w:date="2023-04-23T12:03:00Z"/>
          <w:rFonts w:ascii="Times New Roman" w:hAnsi="Times New Roman" w:cs="Times New Roman"/>
          <w:sz w:val="32"/>
          <w:szCs w:val="32"/>
        </w:rPr>
      </w:pPr>
    </w:p>
    <w:p w14:paraId="5AC68BFC" w14:textId="77777777" w:rsidR="00C0282D" w:rsidRDefault="00C0282D">
      <w:pPr>
        <w:spacing w:after="20"/>
        <w:rPr>
          <w:ins w:id="7" w:author="Rohan Pawar" w:date="2023-04-23T12:03:00Z"/>
          <w:rFonts w:ascii="Times New Roman" w:hAnsi="Times New Roman" w:cs="Times New Roman"/>
          <w:sz w:val="32"/>
          <w:szCs w:val="32"/>
        </w:rPr>
      </w:pPr>
    </w:p>
    <w:p w14:paraId="19A0458A" w14:textId="77777777" w:rsidR="00C0282D" w:rsidRDefault="00C0282D">
      <w:pPr>
        <w:spacing w:after="20"/>
        <w:rPr>
          <w:ins w:id="8" w:author="Rohan Pawar" w:date="2023-04-23T12:03:00Z"/>
          <w:rFonts w:ascii="Times New Roman" w:hAnsi="Times New Roman" w:cs="Times New Roman"/>
          <w:sz w:val="32"/>
          <w:szCs w:val="32"/>
        </w:rPr>
      </w:pPr>
    </w:p>
    <w:p w14:paraId="6AC12D0C" w14:textId="3CE69632" w:rsidR="0053057B" w:rsidRDefault="0053057B">
      <w:pPr>
        <w:spacing w:after="20"/>
        <w:rPr>
          <w:rFonts w:ascii="Times New Roman" w:hAnsi="Times New Roman" w:cs="Times New Roman"/>
          <w:b/>
          <w:sz w:val="32"/>
          <w:szCs w:val="32"/>
        </w:rPr>
        <w:pPrChange w:id="9" w:author="Rohan Pawar" w:date="2023-04-14T17:42:00Z">
          <w:pPr/>
        </w:pPrChange>
      </w:pPr>
      <w:r w:rsidRPr="002A4CA9">
        <w:rPr>
          <w:rFonts w:ascii="Times New Roman" w:hAnsi="Times New Roman" w:cs="Times New Roman"/>
          <w:sz w:val="32"/>
          <w:szCs w:val="32"/>
        </w:rPr>
        <w:t>Prof.</w:t>
      </w:r>
      <w:r>
        <w:rPr>
          <w:rFonts w:ascii="Times New Roman" w:hAnsi="Times New Roman" w:cs="Times New Roman"/>
          <w:b/>
          <w:sz w:val="32"/>
          <w:szCs w:val="32"/>
        </w:rPr>
        <w:t xml:space="preserve"> </w:t>
      </w:r>
      <w:r w:rsidRPr="001C6371">
        <w:rPr>
          <w:rFonts w:ascii="Times New Roman" w:hAnsi="Times New Roman" w:cs="Times New Roman"/>
          <w:bCs/>
          <w:sz w:val="32"/>
          <w:szCs w:val="32"/>
        </w:rPr>
        <w:t>P</w:t>
      </w:r>
      <w:ins w:id="10" w:author="Rohan Pawar" w:date="2023-04-14T17:41:00Z">
        <w:r w:rsidR="002D232B">
          <w:rPr>
            <w:rFonts w:ascii="Times New Roman" w:hAnsi="Times New Roman" w:cs="Times New Roman"/>
            <w:bCs/>
            <w:sz w:val="32"/>
            <w:szCs w:val="32"/>
          </w:rPr>
          <w:t xml:space="preserve">. H. </w:t>
        </w:r>
      </w:ins>
      <w:del w:id="11" w:author="Rohan Pawar" w:date="2023-04-14T17:41:00Z">
        <w:r w:rsidRPr="001C6371" w:rsidDel="002D232B">
          <w:rPr>
            <w:rFonts w:ascii="Times New Roman" w:hAnsi="Times New Roman" w:cs="Times New Roman"/>
            <w:bCs/>
            <w:sz w:val="32"/>
            <w:szCs w:val="32"/>
          </w:rPr>
          <w:delText xml:space="preserve"> </w:delText>
        </w:r>
      </w:del>
      <w:proofErr w:type="spellStart"/>
      <w:r w:rsidRPr="001C6371">
        <w:rPr>
          <w:rFonts w:ascii="Times New Roman" w:hAnsi="Times New Roman" w:cs="Times New Roman"/>
          <w:bCs/>
          <w:sz w:val="32"/>
          <w:szCs w:val="32"/>
        </w:rPr>
        <w:t>Gutte</w:t>
      </w:r>
      <w:proofErr w:type="spellEnd"/>
      <w:r>
        <w:rPr>
          <w:rFonts w:ascii="Times New Roman" w:hAnsi="Times New Roman" w:cs="Times New Roman"/>
          <w:b/>
          <w:sz w:val="32"/>
          <w:szCs w:val="32"/>
        </w:rPr>
        <w:t xml:space="preserve">  </w:t>
      </w:r>
      <w:r w:rsidR="00823B15">
        <w:rPr>
          <w:rFonts w:ascii="Times New Roman" w:hAnsi="Times New Roman" w:cs="Times New Roman"/>
          <w:b/>
          <w:sz w:val="32"/>
          <w:szCs w:val="32"/>
        </w:rPr>
        <w:t xml:space="preserve"> </w:t>
      </w:r>
      <w:r>
        <w:rPr>
          <w:rFonts w:ascii="Times New Roman" w:hAnsi="Times New Roman" w:cs="Times New Roman"/>
          <w:b/>
          <w:sz w:val="32"/>
          <w:szCs w:val="32"/>
        </w:rPr>
        <w:t xml:space="preserve">     </w:t>
      </w:r>
      <w:ins w:id="12" w:author="Rohan Pawar" w:date="2023-04-14T17:42:00Z">
        <w:r w:rsidR="002D232B">
          <w:rPr>
            <w:rFonts w:ascii="Times New Roman" w:hAnsi="Times New Roman" w:cs="Times New Roman"/>
            <w:b/>
            <w:sz w:val="32"/>
            <w:szCs w:val="32"/>
          </w:rPr>
          <w:t xml:space="preserve"> </w:t>
        </w:r>
      </w:ins>
      <w:r>
        <w:rPr>
          <w:rFonts w:ascii="Times New Roman" w:hAnsi="Times New Roman" w:cs="Times New Roman"/>
          <w:b/>
          <w:sz w:val="32"/>
          <w:szCs w:val="32"/>
        </w:rPr>
        <w:t xml:space="preserve"> </w:t>
      </w:r>
      <w:ins w:id="13" w:author="Rohan Pawar" w:date="2023-04-14T17:41:00Z">
        <w:r w:rsidR="002D232B">
          <w:rPr>
            <w:rFonts w:ascii="Times New Roman" w:hAnsi="Times New Roman" w:cs="Times New Roman"/>
            <w:b/>
            <w:sz w:val="32"/>
            <w:szCs w:val="32"/>
          </w:rPr>
          <w:t xml:space="preserve"> </w:t>
        </w:r>
      </w:ins>
      <w:del w:id="14" w:author="Rohan Pawar" w:date="2023-04-14T17:41:00Z">
        <w:r w:rsidDel="002D232B">
          <w:rPr>
            <w:rFonts w:ascii="Times New Roman" w:hAnsi="Times New Roman" w:cs="Times New Roman"/>
            <w:b/>
            <w:sz w:val="32"/>
            <w:szCs w:val="32"/>
          </w:rPr>
          <w:delText xml:space="preserve">  </w:delText>
        </w:r>
        <w:r w:rsidR="00823B15" w:rsidDel="002D232B">
          <w:rPr>
            <w:rFonts w:ascii="Times New Roman" w:hAnsi="Times New Roman" w:cs="Times New Roman"/>
            <w:b/>
            <w:sz w:val="32"/>
            <w:szCs w:val="32"/>
          </w:rPr>
          <w:delText xml:space="preserve">    </w:delText>
        </w:r>
        <w:r w:rsidDel="002D232B">
          <w:rPr>
            <w:rFonts w:ascii="Times New Roman" w:hAnsi="Times New Roman" w:cs="Times New Roman"/>
            <w:b/>
            <w:sz w:val="32"/>
            <w:szCs w:val="32"/>
          </w:rPr>
          <w:delText xml:space="preserve"> </w:delText>
        </w:r>
      </w:del>
      <w:r w:rsidRPr="002A4CA9">
        <w:rPr>
          <w:rFonts w:ascii="Times New Roman" w:hAnsi="Times New Roman" w:cs="Times New Roman"/>
          <w:sz w:val="32"/>
          <w:szCs w:val="32"/>
        </w:rPr>
        <w:t>Prof.</w:t>
      </w:r>
      <w:r w:rsidR="00823B15">
        <w:rPr>
          <w:rFonts w:ascii="Times New Roman" w:hAnsi="Times New Roman" w:cs="Times New Roman"/>
          <w:sz w:val="32"/>
          <w:szCs w:val="32"/>
        </w:rPr>
        <w:t xml:space="preserve"> A. T.  </w:t>
      </w:r>
      <w:proofErr w:type="spellStart"/>
      <w:r w:rsidR="00823B15">
        <w:rPr>
          <w:rFonts w:ascii="Times New Roman" w:hAnsi="Times New Roman" w:cs="Times New Roman"/>
          <w:sz w:val="32"/>
          <w:szCs w:val="32"/>
        </w:rPr>
        <w:t>Adhave</w:t>
      </w:r>
      <w:proofErr w:type="spellEnd"/>
      <w:r w:rsidR="00823B15">
        <w:rPr>
          <w:rFonts w:ascii="Times New Roman" w:hAnsi="Times New Roman" w:cs="Times New Roman"/>
          <w:sz w:val="32"/>
          <w:szCs w:val="32"/>
        </w:rPr>
        <w:t xml:space="preserve">    </w:t>
      </w:r>
      <w:ins w:id="15" w:author="Rohan Pawar" w:date="2023-04-14T17:42:00Z">
        <w:r w:rsidR="002D232B">
          <w:rPr>
            <w:rFonts w:ascii="Times New Roman" w:hAnsi="Times New Roman" w:cs="Times New Roman"/>
            <w:sz w:val="32"/>
            <w:szCs w:val="32"/>
          </w:rPr>
          <w:t xml:space="preserve"> </w:t>
        </w:r>
      </w:ins>
      <w:r w:rsidR="00823B15">
        <w:rPr>
          <w:rFonts w:ascii="Times New Roman" w:hAnsi="Times New Roman" w:cs="Times New Roman"/>
          <w:sz w:val="32"/>
          <w:szCs w:val="32"/>
        </w:rPr>
        <w:t xml:space="preserve"> </w:t>
      </w:r>
      <w:del w:id="16" w:author="Rohan Pawar" w:date="2023-04-14T17:42:00Z">
        <w:r w:rsidR="00823B15" w:rsidDel="002D232B">
          <w:rPr>
            <w:rFonts w:ascii="Times New Roman" w:hAnsi="Times New Roman" w:cs="Times New Roman"/>
            <w:sz w:val="32"/>
            <w:szCs w:val="32"/>
          </w:rPr>
          <w:delText xml:space="preserve"> </w:delText>
        </w:r>
      </w:del>
      <w:r w:rsidR="00823B15">
        <w:rPr>
          <w:rFonts w:ascii="Times New Roman" w:hAnsi="Times New Roman" w:cs="Times New Roman"/>
          <w:sz w:val="32"/>
          <w:szCs w:val="32"/>
        </w:rPr>
        <w:t xml:space="preserve">   </w:t>
      </w:r>
      <w:r w:rsidRPr="002A4CA9">
        <w:rPr>
          <w:rFonts w:ascii="Times New Roman" w:hAnsi="Times New Roman" w:cs="Times New Roman"/>
          <w:sz w:val="32"/>
          <w:szCs w:val="32"/>
        </w:rPr>
        <w:t>Dr.</w:t>
      </w:r>
      <w:r w:rsidR="00823B15">
        <w:rPr>
          <w:rFonts w:ascii="Times New Roman" w:hAnsi="Times New Roman" w:cs="Times New Roman"/>
          <w:sz w:val="32"/>
          <w:szCs w:val="32"/>
        </w:rPr>
        <w:t xml:space="preserve"> Ashok Upadhyay</w:t>
      </w:r>
      <w:r w:rsidRPr="002A4CA9">
        <w:rPr>
          <w:rFonts w:ascii="Times New Roman" w:hAnsi="Times New Roman" w:cs="Times New Roman"/>
          <w:sz w:val="32"/>
          <w:szCs w:val="32"/>
        </w:rPr>
        <w:t xml:space="preserve"> </w:t>
      </w:r>
      <w:r w:rsidR="00823B15">
        <w:rPr>
          <w:rFonts w:ascii="Times New Roman" w:hAnsi="Times New Roman" w:cs="Times New Roman"/>
          <w:sz w:val="32"/>
          <w:szCs w:val="32"/>
        </w:rPr>
        <w:t xml:space="preserve"> </w:t>
      </w:r>
    </w:p>
    <w:p w14:paraId="0FEA1F1F" w14:textId="1761B6F3" w:rsidR="0053057B" w:rsidRDefault="00823B15">
      <w:pPr>
        <w:spacing w:after="20"/>
        <w:rPr>
          <w:rFonts w:ascii="Times New Roman" w:hAnsi="Times New Roman" w:cs="Times New Roman"/>
          <w:b/>
          <w:sz w:val="32"/>
          <w:szCs w:val="32"/>
        </w:rPr>
        <w:pPrChange w:id="17" w:author="Rohan Pawar" w:date="2023-04-14T17:42:00Z">
          <w:pPr/>
        </w:pPrChange>
      </w:pPr>
      <w:r>
        <w:rPr>
          <w:rFonts w:ascii="Times New Roman" w:hAnsi="Times New Roman" w:cs="Times New Roman"/>
          <w:b/>
          <w:sz w:val="32"/>
          <w:szCs w:val="32"/>
        </w:rPr>
        <w:t xml:space="preserve">    Guide</w:t>
      </w:r>
      <w:r w:rsidR="0053057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3057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3057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3057B">
        <w:rPr>
          <w:rFonts w:ascii="Times New Roman" w:hAnsi="Times New Roman" w:cs="Times New Roman"/>
          <w:b/>
          <w:sz w:val="32"/>
          <w:szCs w:val="32"/>
        </w:rPr>
        <w:t xml:space="preserve"> HOD               </w:t>
      </w:r>
      <w:ins w:id="18" w:author="Rohan Pawar" w:date="2023-04-14T17:42:00Z">
        <w:r w:rsidR="002D232B">
          <w:rPr>
            <w:rFonts w:ascii="Times New Roman" w:hAnsi="Times New Roman" w:cs="Times New Roman"/>
            <w:b/>
            <w:sz w:val="32"/>
            <w:szCs w:val="32"/>
          </w:rPr>
          <w:t xml:space="preserve">  </w:t>
        </w:r>
      </w:ins>
      <w:del w:id="19" w:author="Rohan Pawar" w:date="2023-04-14T17:42:00Z">
        <w:r w:rsidR="0053057B" w:rsidDel="002D232B">
          <w:rPr>
            <w:rFonts w:ascii="Times New Roman" w:hAnsi="Times New Roman" w:cs="Times New Roman"/>
            <w:b/>
            <w:sz w:val="32"/>
            <w:szCs w:val="32"/>
          </w:rPr>
          <w:delText xml:space="preserve"> </w:delText>
        </w:r>
      </w:del>
      <w:r w:rsidR="0053057B">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3057B">
        <w:rPr>
          <w:rFonts w:ascii="Times New Roman" w:hAnsi="Times New Roman" w:cs="Times New Roman"/>
          <w:b/>
          <w:sz w:val="32"/>
          <w:szCs w:val="32"/>
        </w:rPr>
        <w:t xml:space="preserve"> Principal</w:t>
      </w:r>
    </w:p>
    <w:p w14:paraId="23B8A21C" w14:textId="77777777" w:rsidR="0053057B" w:rsidRDefault="0053057B" w:rsidP="0053057B">
      <w:pPr>
        <w:rPr>
          <w:rFonts w:ascii="Times New Roman" w:hAnsi="Times New Roman" w:cs="Times New Roman"/>
          <w:b/>
          <w:sz w:val="32"/>
          <w:szCs w:val="32"/>
        </w:rPr>
      </w:pPr>
    </w:p>
    <w:p w14:paraId="7D2FC856" w14:textId="4337D1F0" w:rsidR="0053057B" w:rsidRDefault="0053057B" w:rsidP="0053057B">
      <w:pPr>
        <w:jc w:val="both"/>
        <w:rPr>
          <w:rFonts w:ascii="Times New Roman" w:hAnsi="Times New Roman" w:cs="Times New Roman"/>
          <w:b/>
          <w:sz w:val="32"/>
          <w:szCs w:val="32"/>
        </w:rPr>
      </w:pPr>
      <w:r>
        <w:rPr>
          <w:rFonts w:ascii="Times New Roman" w:hAnsi="Times New Roman" w:cs="Times New Roman"/>
          <w:b/>
          <w:sz w:val="32"/>
          <w:szCs w:val="32"/>
        </w:rPr>
        <w:t xml:space="preserve">Place: </w:t>
      </w:r>
      <w:proofErr w:type="spellStart"/>
      <w:r w:rsidR="00823B15">
        <w:rPr>
          <w:rFonts w:ascii="Times New Roman" w:hAnsi="Times New Roman" w:cs="Times New Roman"/>
          <w:b/>
          <w:sz w:val="32"/>
          <w:szCs w:val="32"/>
        </w:rPr>
        <w:t>Hingoli</w:t>
      </w:r>
      <w:proofErr w:type="spellEnd"/>
    </w:p>
    <w:p w14:paraId="6A17D9EF" w14:textId="5C0AA0D3" w:rsidR="000419BA" w:rsidRDefault="0053057B" w:rsidP="0053057B">
      <w:pPr>
        <w:rPr>
          <w:rFonts w:ascii="Times New Roman" w:hAnsi="Times New Roman" w:cs="Times New Roman"/>
          <w:b/>
          <w:sz w:val="32"/>
          <w:szCs w:val="32"/>
        </w:rPr>
      </w:pPr>
      <w:r>
        <w:rPr>
          <w:rFonts w:ascii="Times New Roman" w:hAnsi="Times New Roman" w:cs="Times New Roman"/>
          <w:b/>
          <w:sz w:val="32"/>
          <w:szCs w:val="32"/>
        </w:rPr>
        <w:t>Date:</w:t>
      </w:r>
    </w:p>
    <w:p w14:paraId="4079245F" w14:textId="77777777" w:rsidR="002D232B" w:rsidRDefault="002D232B" w:rsidP="0053057B">
      <w:pPr>
        <w:rPr>
          <w:rFonts w:ascii="Times New Roman" w:hAnsi="Times New Roman" w:cs="Times New Roman"/>
          <w:b/>
          <w:sz w:val="32"/>
          <w:szCs w:val="32"/>
        </w:rPr>
      </w:pPr>
    </w:p>
    <w:p w14:paraId="160F2E6D" w14:textId="77777777" w:rsidR="00823B15" w:rsidRDefault="00823B15" w:rsidP="00823B15">
      <w:pPr>
        <w:jc w:val="center"/>
        <w:rPr>
          <w:rFonts w:ascii="Times New Roman" w:hAnsi="Times New Roman" w:cs="Times New Roman"/>
          <w:b/>
          <w:sz w:val="36"/>
          <w:szCs w:val="36"/>
          <w:u w:val="single"/>
        </w:rPr>
      </w:pPr>
      <w:r>
        <w:rPr>
          <w:rFonts w:ascii="Times New Roman" w:hAnsi="Times New Roman" w:cs="Times New Roman"/>
          <w:b/>
          <w:sz w:val="36"/>
          <w:szCs w:val="36"/>
          <w:u w:val="single"/>
        </w:rPr>
        <w:t>ACKNOWLEDGEMENT</w:t>
      </w:r>
    </w:p>
    <w:p w14:paraId="5F74BA5A" w14:textId="77777777" w:rsidR="00823B15" w:rsidRDefault="00823B15" w:rsidP="00823B15">
      <w:pPr>
        <w:jc w:val="center"/>
        <w:rPr>
          <w:rFonts w:ascii="Times New Roman" w:hAnsi="Times New Roman" w:cs="Times New Roman"/>
          <w:sz w:val="32"/>
          <w:szCs w:val="32"/>
        </w:rPr>
      </w:pPr>
    </w:p>
    <w:p w14:paraId="1C1DF5B9" w14:textId="52FD4F81" w:rsidR="00823B15" w:rsidRPr="00091F25" w:rsidRDefault="00823B15" w:rsidP="00823B15">
      <w:pPr>
        <w:jc w:val="both"/>
        <w:rPr>
          <w:rFonts w:ascii="Times New Roman" w:hAnsi="Times New Roman" w:cs="Times New Roman"/>
          <w:sz w:val="32"/>
          <w:szCs w:val="32"/>
        </w:rPr>
      </w:pPr>
      <w:r w:rsidRPr="00091F25">
        <w:rPr>
          <w:rFonts w:ascii="Times New Roman" w:hAnsi="Times New Roman" w:cs="Times New Roman"/>
          <w:sz w:val="32"/>
          <w:szCs w:val="32"/>
        </w:rPr>
        <w:t xml:space="preserve">It is my great pleasure to acknowledge my </w:t>
      </w:r>
      <w:del w:id="20" w:author="Rohan Pawar" w:date="2023-04-24T08:58:00Z">
        <w:r w:rsidRPr="00091F25" w:rsidDel="000A113E">
          <w:rPr>
            <w:rFonts w:ascii="Times New Roman" w:hAnsi="Times New Roman" w:cs="Times New Roman"/>
            <w:sz w:val="32"/>
            <w:szCs w:val="32"/>
          </w:rPr>
          <w:delText xml:space="preserve">research </w:delText>
        </w:r>
      </w:del>
      <w:r w:rsidRPr="00091F25">
        <w:rPr>
          <w:rFonts w:ascii="Times New Roman" w:hAnsi="Times New Roman" w:cs="Times New Roman"/>
          <w:sz w:val="32"/>
          <w:szCs w:val="32"/>
        </w:rPr>
        <w:t>guide</w:t>
      </w:r>
      <w:r>
        <w:rPr>
          <w:rFonts w:ascii="Times New Roman" w:hAnsi="Times New Roman" w:cs="Times New Roman"/>
          <w:sz w:val="32"/>
          <w:szCs w:val="32"/>
        </w:rPr>
        <w:t xml:space="preserve"> </w:t>
      </w:r>
      <w:r w:rsidRPr="00823B15">
        <w:rPr>
          <w:rFonts w:ascii="Times New Roman" w:hAnsi="Times New Roman" w:cs="Times New Roman"/>
          <w:b/>
          <w:bCs/>
          <w:sz w:val="32"/>
          <w:szCs w:val="32"/>
        </w:rPr>
        <w:t xml:space="preserve">Prof. P. </w:t>
      </w:r>
      <w:ins w:id="21" w:author="Rohan Pawar" w:date="2023-04-14T17:42:00Z">
        <w:r w:rsidR="002D232B">
          <w:rPr>
            <w:rFonts w:ascii="Times New Roman" w:hAnsi="Times New Roman" w:cs="Times New Roman"/>
            <w:b/>
            <w:bCs/>
            <w:sz w:val="32"/>
            <w:szCs w:val="32"/>
          </w:rPr>
          <w:t xml:space="preserve">H. </w:t>
        </w:r>
      </w:ins>
      <w:proofErr w:type="spellStart"/>
      <w:r w:rsidRPr="00823B15">
        <w:rPr>
          <w:rFonts w:ascii="Times New Roman" w:hAnsi="Times New Roman" w:cs="Times New Roman"/>
          <w:b/>
          <w:bCs/>
          <w:sz w:val="32"/>
          <w:szCs w:val="32"/>
        </w:rPr>
        <w:t>Gutte</w:t>
      </w:r>
      <w:proofErr w:type="spellEnd"/>
      <w:ins w:id="22" w:author="Rohan Pawar" w:date="2023-04-24T08:58:00Z">
        <w:r w:rsidR="000A113E">
          <w:rPr>
            <w:rFonts w:ascii="Times New Roman" w:hAnsi="Times New Roman" w:cs="Times New Roman"/>
            <w:b/>
            <w:bCs/>
            <w:sz w:val="32"/>
            <w:szCs w:val="32"/>
          </w:rPr>
          <w:t>,</w:t>
        </w:r>
      </w:ins>
      <w:r w:rsidRPr="00823B15">
        <w:rPr>
          <w:rFonts w:ascii="Times New Roman" w:hAnsi="Times New Roman" w:cs="Times New Roman"/>
          <w:b/>
          <w:bCs/>
          <w:sz w:val="32"/>
          <w:szCs w:val="32"/>
        </w:rPr>
        <w:t xml:space="preserve"> </w:t>
      </w:r>
      <w:r>
        <w:rPr>
          <w:rFonts w:ascii="Times New Roman" w:hAnsi="Times New Roman" w:cs="Times New Roman"/>
          <w:sz w:val="32"/>
          <w:szCs w:val="32"/>
        </w:rPr>
        <w:t xml:space="preserve">lecturer in </w:t>
      </w:r>
      <w:r w:rsidRPr="00823B15">
        <w:rPr>
          <w:rFonts w:ascii="Times New Roman" w:hAnsi="Times New Roman" w:cs="Times New Roman"/>
          <w:b/>
          <w:bCs/>
          <w:sz w:val="32"/>
          <w:szCs w:val="32"/>
        </w:rPr>
        <w:t xml:space="preserve">Government Polytechnic, </w:t>
      </w:r>
      <w:proofErr w:type="spellStart"/>
      <w:r w:rsidRPr="00823B15">
        <w:rPr>
          <w:rFonts w:ascii="Times New Roman" w:hAnsi="Times New Roman" w:cs="Times New Roman"/>
          <w:b/>
          <w:bCs/>
          <w:sz w:val="32"/>
          <w:szCs w:val="32"/>
        </w:rPr>
        <w:t>Hingoli</w:t>
      </w:r>
      <w:proofErr w:type="spellEnd"/>
      <w:r w:rsidRPr="00823B15">
        <w:rPr>
          <w:rFonts w:ascii="Times New Roman" w:hAnsi="Times New Roman" w:cs="Times New Roman"/>
          <w:b/>
          <w:bCs/>
          <w:sz w:val="32"/>
          <w:szCs w:val="32"/>
        </w:rPr>
        <w:t>.</w:t>
      </w:r>
      <w:r w:rsidRPr="00091F25">
        <w:rPr>
          <w:rFonts w:ascii="Times New Roman" w:hAnsi="Times New Roman" w:cs="Times New Roman"/>
          <w:sz w:val="32"/>
          <w:szCs w:val="32"/>
        </w:rPr>
        <w:t xml:space="preserve"> H</w:t>
      </w:r>
      <w:r>
        <w:rPr>
          <w:rFonts w:ascii="Times New Roman" w:hAnsi="Times New Roman" w:cs="Times New Roman"/>
          <w:sz w:val="32"/>
          <w:szCs w:val="32"/>
        </w:rPr>
        <w:t xml:space="preserve">is </w:t>
      </w:r>
      <w:r w:rsidRPr="00091F25">
        <w:rPr>
          <w:rFonts w:ascii="Times New Roman" w:hAnsi="Times New Roman" w:cs="Times New Roman"/>
          <w:sz w:val="32"/>
          <w:szCs w:val="32"/>
        </w:rPr>
        <w:t>valuable</w:t>
      </w:r>
      <w:del w:id="23" w:author="Rohan Pawar" w:date="2023-04-14T17:42:00Z">
        <w:r w:rsidRPr="00091F25" w:rsidDel="002D232B">
          <w:rPr>
            <w:rFonts w:ascii="Times New Roman" w:hAnsi="Times New Roman" w:cs="Times New Roman"/>
            <w:sz w:val="32"/>
            <w:szCs w:val="32"/>
          </w:rPr>
          <w:delText xml:space="preserve"> </w:delText>
        </w:r>
        <w:r w:rsidR="00CE468C" w:rsidDel="002D232B">
          <w:rPr>
            <w:rFonts w:ascii="Times New Roman" w:hAnsi="Times New Roman" w:cs="Times New Roman"/>
            <w:sz w:val="32"/>
            <w:szCs w:val="32"/>
          </w:rPr>
          <w:pgNum/>
        </w:r>
      </w:del>
      <w:ins w:id="24" w:author="Rohan Pawar" w:date="2023-04-14T17:42:00Z">
        <w:r w:rsidR="002D232B">
          <w:rPr>
            <w:rFonts w:ascii="Times New Roman" w:hAnsi="Times New Roman" w:cs="Times New Roman"/>
            <w:sz w:val="32"/>
            <w:szCs w:val="32"/>
          </w:rPr>
          <w:t xml:space="preserve"> g</w:t>
        </w:r>
      </w:ins>
      <w:r w:rsidR="00CE468C">
        <w:rPr>
          <w:rFonts w:ascii="Times New Roman" w:hAnsi="Times New Roman" w:cs="Times New Roman"/>
          <w:sz w:val="32"/>
          <w:szCs w:val="32"/>
        </w:rPr>
        <w:t>uidance</w:t>
      </w:r>
      <w:r w:rsidRPr="00091F25">
        <w:rPr>
          <w:rFonts w:ascii="Times New Roman" w:hAnsi="Times New Roman" w:cs="Times New Roman"/>
          <w:sz w:val="32"/>
          <w:szCs w:val="32"/>
        </w:rPr>
        <w:t>, constant inspiration, unending support helped me a lot of focus my views in proper perspective.</w:t>
      </w:r>
    </w:p>
    <w:p w14:paraId="44688AAE" w14:textId="53168613" w:rsidR="00823B15" w:rsidRDefault="00823B15" w:rsidP="00823B15">
      <w:pPr>
        <w:jc w:val="both"/>
        <w:rPr>
          <w:rFonts w:ascii="Times New Roman" w:hAnsi="Times New Roman" w:cs="Times New Roman"/>
          <w:sz w:val="32"/>
          <w:szCs w:val="32"/>
        </w:rPr>
      </w:pPr>
      <w:r w:rsidRPr="00091F25">
        <w:rPr>
          <w:rFonts w:ascii="Times New Roman" w:hAnsi="Times New Roman" w:cs="Times New Roman"/>
          <w:sz w:val="32"/>
          <w:szCs w:val="32"/>
        </w:rPr>
        <w:t xml:space="preserve">Our sincere and whole hearted thanks to </w:t>
      </w:r>
      <w:r w:rsidRPr="00823B15">
        <w:rPr>
          <w:rFonts w:ascii="Times New Roman" w:hAnsi="Times New Roman" w:cs="Times New Roman"/>
          <w:b/>
          <w:bCs/>
          <w:sz w:val="32"/>
          <w:szCs w:val="32"/>
        </w:rPr>
        <w:t xml:space="preserve">Dr. Ashok </w:t>
      </w:r>
      <w:proofErr w:type="spellStart"/>
      <w:r w:rsidRPr="00823B15">
        <w:rPr>
          <w:rFonts w:ascii="Times New Roman" w:hAnsi="Times New Roman" w:cs="Times New Roman"/>
          <w:b/>
          <w:bCs/>
          <w:sz w:val="32"/>
          <w:szCs w:val="32"/>
        </w:rPr>
        <w:t>Updhyay</w:t>
      </w:r>
      <w:proofErr w:type="spellEnd"/>
      <w:r>
        <w:rPr>
          <w:rFonts w:ascii="Times New Roman" w:hAnsi="Times New Roman" w:cs="Times New Roman"/>
          <w:sz w:val="32"/>
          <w:szCs w:val="32"/>
        </w:rPr>
        <w:t xml:space="preserve">, </w:t>
      </w:r>
      <w:r w:rsidRPr="00091F25">
        <w:rPr>
          <w:rFonts w:ascii="Times New Roman" w:hAnsi="Times New Roman" w:cs="Times New Roman"/>
          <w:sz w:val="32"/>
          <w:szCs w:val="32"/>
        </w:rPr>
        <w:t xml:space="preserve">principal </w:t>
      </w:r>
      <w:r w:rsidRPr="00823B15">
        <w:rPr>
          <w:rFonts w:ascii="Times New Roman" w:hAnsi="Times New Roman" w:cs="Times New Roman"/>
          <w:b/>
          <w:bCs/>
          <w:sz w:val="32"/>
          <w:szCs w:val="32"/>
        </w:rPr>
        <w:t xml:space="preserve">Government Polytechnic, </w:t>
      </w:r>
      <w:proofErr w:type="spellStart"/>
      <w:r w:rsidRPr="00823B15">
        <w:rPr>
          <w:rFonts w:ascii="Times New Roman" w:hAnsi="Times New Roman" w:cs="Times New Roman"/>
          <w:b/>
          <w:bCs/>
          <w:sz w:val="32"/>
          <w:szCs w:val="32"/>
        </w:rPr>
        <w:t>Hingoli</w:t>
      </w:r>
      <w:proofErr w:type="spellEnd"/>
      <w:r w:rsidRPr="00091F25">
        <w:rPr>
          <w:rFonts w:ascii="Times New Roman" w:hAnsi="Times New Roman" w:cs="Times New Roman"/>
          <w:sz w:val="32"/>
          <w:szCs w:val="32"/>
        </w:rPr>
        <w:t xml:space="preserve"> for inspiring us to achieve highest goal.</w:t>
      </w:r>
      <w:ins w:id="25" w:author="Rohan Pawar" w:date="2023-04-14T17:42:00Z">
        <w:r w:rsidR="002D232B">
          <w:rPr>
            <w:rFonts w:ascii="Times New Roman" w:hAnsi="Times New Roman" w:cs="Times New Roman"/>
            <w:sz w:val="32"/>
            <w:szCs w:val="32"/>
          </w:rPr>
          <w:t xml:space="preserve"> I’m thankful</w:t>
        </w:r>
      </w:ins>
      <w:ins w:id="26" w:author="Rohan Pawar" w:date="2023-04-14T17:43:00Z">
        <w:r w:rsidR="002D232B">
          <w:rPr>
            <w:rFonts w:ascii="Times New Roman" w:hAnsi="Times New Roman" w:cs="Times New Roman"/>
            <w:sz w:val="32"/>
            <w:szCs w:val="32"/>
          </w:rPr>
          <w:t xml:space="preserve"> to HOD </w:t>
        </w:r>
        <w:r w:rsidR="002D232B">
          <w:rPr>
            <w:rFonts w:ascii="Times New Roman" w:hAnsi="Times New Roman" w:cs="Times New Roman"/>
            <w:b/>
            <w:bCs/>
            <w:sz w:val="32"/>
            <w:szCs w:val="32"/>
          </w:rPr>
          <w:t xml:space="preserve">Prof. A.T. </w:t>
        </w:r>
        <w:proofErr w:type="spellStart"/>
        <w:r w:rsidR="002D232B">
          <w:rPr>
            <w:rFonts w:ascii="Times New Roman" w:hAnsi="Times New Roman" w:cs="Times New Roman"/>
            <w:b/>
            <w:bCs/>
            <w:sz w:val="32"/>
            <w:szCs w:val="32"/>
          </w:rPr>
          <w:t>Adhave</w:t>
        </w:r>
        <w:proofErr w:type="spellEnd"/>
        <w:r w:rsidR="002D232B">
          <w:rPr>
            <w:rFonts w:ascii="Times New Roman" w:hAnsi="Times New Roman" w:cs="Times New Roman"/>
            <w:b/>
            <w:bCs/>
            <w:sz w:val="32"/>
            <w:szCs w:val="32"/>
          </w:rPr>
          <w:t xml:space="preserve"> </w:t>
        </w:r>
        <w:r w:rsidR="002D232B">
          <w:rPr>
            <w:rFonts w:ascii="Times New Roman" w:hAnsi="Times New Roman" w:cs="Times New Roman"/>
            <w:sz w:val="32"/>
            <w:szCs w:val="32"/>
          </w:rPr>
          <w:t>for providing me this platform.</w:t>
        </w:r>
      </w:ins>
      <w:r w:rsidRPr="00091F25">
        <w:rPr>
          <w:rFonts w:ascii="Times New Roman" w:hAnsi="Times New Roman" w:cs="Times New Roman"/>
          <w:sz w:val="32"/>
          <w:szCs w:val="32"/>
        </w:rPr>
        <w:t xml:space="preserve"> Last but not least I am also thankful to my parents and friends who helped me a lot in finalizing the project within limited time frame.</w:t>
      </w:r>
    </w:p>
    <w:p w14:paraId="799D1232" w14:textId="77777777" w:rsidR="00823B15" w:rsidRDefault="00823B15" w:rsidP="00823B15">
      <w:pPr>
        <w:rPr>
          <w:rFonts w:ascii="Times New Roman" w:hAnsi="Times New Roman" w:cs="Times New Roman"/>
          <w:sz w:val="32"/>
          <w:szCs w:val="32"/>
        </w:rPr>
      </w:pPr>
    </w:p>
    <w:p w14:paraId="19CFF1F7" w14:textId="77777777" w:rsidR="00823B15" w:rsidRDefault="00823B15" w:rsidP="00823B15">
      <w:pPr>
        <w:rPr>
          <w:rFonts w:ascii="Times New Roman" w:hAnsi="Times New Roman" w:cs="Times New Roman"/>
          <w:sz w:val="32"/>
          <w:szCs w:val="32"/>
        </w:rPr>
      </w:pPr>
    </w:p>
    <w:p w14:paraId="5982567D" w14:textId="77777777" w:rsidR="00823B15" w:rsidRDefault="00823B15" w:rsidP="00823B15">
      <w:pPr>
        <w:rPr>
          <w:rFonts w:ascii="Times New Roman" w:hAnsi="Times New Roman" w:cs="Times New Roman"/>
          <w:b/>
          <w:sz w:val="36"/>
          <w:szCs w:val="36"/>
        </w:rPr>
      </w:pPr>
    </w:p>
    <w:p w14:paraId="783CD75E" w14:textId="079111B6" w:rsidR="00823B15" w:rsidRPr="00E73A5F" w:rsidRDefault="00823B15" w:rsidP="00823B15">
      <w:pPr>
        <w:rPr>
          <w:rFonts w:ascii="Times New Roman" w:hAnsi="Times New Roman" w:cs="Times New Roman"/>
          <w:b/>
          <w:sz w:val="40"/>
          <w:szCs w:val="40"/>
        </w:rPr>
      </w:pPr>
      <w:r w:rsidRPr="00E73A5F">
        <w:rPr>
          <w:rFonts w:ascii="Times New Roman" w:hAnsi="Times New Roman" w:cs="Times New Roman"/>
          <w:b/>
          <w:sz w:val="40"/>
          <w:szCs w:val="40"/>
        </w:rPr>
        <w:t xml:space="preserve">Thank </w:t>
      </w:r>
      <w:r>
        <w:rPr>
          <w:rFonts w:ascii="Times New Roman" w:hAnsi="Times New Roman" w:cs="Times New Roman"/>
          <w:b/>
          <w:sz w:val="40"/>
          <w:szCs w:val="40"/>
        </w:rPr>
        <w:t>you</w:t>
      </w:r>
    </w:p>
    <w:p w14:paraId="20E835C7" w14:textId="77777777" w:rsidR="00823B15" w:rsidRDefault="00823B15" w:rsidP="00823B15">
      <w:pPr>
        <w:rPr>
          <w:rFonts w:ascii="Times New Roman" w:hAnsi="Times New Roman" w:cs="Times New Roman"/>
          <w:b/>
          <w:sz w:val="32"/>
          <w:szCs w:val="32"/>
        </w:rPr>
      </w:pPr>
    </w:p>
    <w:p w14:paraId="1B6B329E" w14:textId="77777777" w:rsidR="00823B15" w:rsidDel="000A113E" w:rsidRDefault="00823B15" w:rsidP="00823B15">
      <w:pPr>
        <w:rPr>
          <w:del w:id="27" w:author="Rohan Pawar" w:date="2023-04-24T08:58:00Z"/>
          <w:rFonts w:ascii="Times New Roman" w:hAnsi="Times New Roman" w:cs="Times New Roman"/>
          <w:b/>
          <w:sz w:val="32"/>
          <w:szCs w:val="32"/>
        </w:rPr>
      </w:pPr>
    </w:p>
    <w:p w14:paraId="59B622A5" w14:textId="77777777" w:rsidR="00823B15" w:rsidRDefault="00823B15" w:rsidP="00823B15">
      <w:pPr>
        <w:rPr>
          <w:rFonts w:ascii="Times New Roman" w:hAnsi="Times New Roman" w:cs="Times New Roman"/>
          <w:b/>
          <w:sz w:val="32"/>
          <w:szCs w:val="32"/>
        </w:rPr>
      </w:pPr>
    </w:p>
    <w:p w14:paraId="511F28CF" w14:textId="3B5BFDAA" w:rsidR="00823B15" w:rsidRPr="00A23EF8" w:rsidRDefault="00823B15">
      <w:pPr>
        <w:rPr>
          <w:rFonts w:ascii="Times New Roman" w:hAnsi="Times New Roman" w:cs="Times New Roman"/>
          <w:b/>
          <w:sz w:val="36"/>
          <w:szCs w:val="36"/>
        </w:rPr>
        <w:pPrChange w:id="28" w:author="Rohan Pawar" w:date="2023-04-24T08:58:00Z">
          <w:pPr>
            <w:jc w:val="center"/>
          </w:pPr>
        </w:pPrChange>
      </w:pPr>
      <w:r w:rsidRPr="00A23EF8">
        <w:rPr>
          <w:rFonts w:ascii="Times New Roman" w:hAnsi="Times New Roman" w:cs="Times New Roman"/>
          <w:b/>
          <w:sz w:val="36"/>
          <w:szCs w:val="36"/>
        </w:rPr>
        <w:t>Name of the Student</w:t>
      </w:r>
    </w:p>
    <w:p w14:paraId="336D6A30" w14:textId="77777777" w:rsidR="00823B15" w:rsidRPr="00A23EF8" w:rsidRDefault="00823B15">
      <w:pPr>
        <w:rPr>
          <w:rFonts w:ascii="Times New Roman" w:hAnsi="Times New Roman" w:cs="Times New Roman"/>
          <w:sz w:val="36"/>
          <w:szCs w:val="36"/>
        </w:rPr>
        <w:pPrChange w:id="29" w:author="Rohan Pawar" w:date="2023-04-24T08:58:00Z">
          <w:pPr>
            <w:jc w:val="center"/>
          </w:pPr>
        </w:pPrChange>
      </w:pPr>
      <w:r w:rsidRPr="00A23EF8">
        <w:rPr>
          <w:rFonts w:ascii="Times New Roman" w:hAnsi="Times New Roman" w:cs="Times New Roman"/>
          <w:sz w:val="36"/>
          <w:szCs w:val="36"/>
        </w:rPr>
        <w:t>Rohan Prakash Pawar</w:t>
      </w:r>
    </w:p>
    <w:p w14:paraId="078F76E0" w14:textId="77777777" w:rsidR="00823B15" w:rsidDel="00C0282D" w:rsidRDefault="00823B15" w:rsidP="00823B15">
      <w:pPr>
        <w:rPr>
          <w:del w:id="30" w:author="Rohan Pawar" w:date="2023-04-23T12:03:00Z"/>
          <w:rFonts w:ascii="Times New Roman" w:hAnsi="Times New Roman" w:cs="Times New Roman"/>
          <w:sz w:val="32"/>
          <w:szCs w:val="32"/>
        </w:rPr>
      </w:pPr>
    </w:p>
    <w:p w14:paraId="1C16F79A" w14:textId="38259454" w:rsidR="00823B15" w:rsidDel="002D232B" w:rsidRDefault="00823B15" w:rsidP="0053057B">
      <w:pPr>
        <w:rPr>
          <w:del w:id="31" w:author="Rohan Pawar" w:date="2023-04-14T17:43:00Z"/>
          <w:rFonts w:ascii="Times New Roman" w:hAnsi="Times New Roman" w:cs="Times New Roman"/>
          <w:b/>
          <w:sz w:val="32"/>
          <w:szCs w:val="32"/>
        </w:rPr>
      </w:pPr>
    </w:p>
    <w:p w14:paraId="14B83C00" w14:textId="6B3C2217" w:rsidR="00823B15" w:rsidDel="002D232B" w:rsidRDefault="00823B15" w:rsidP="0053057B">
      <w:pPr>
        <w:rPr>
          <w:del w:id="32" w:author="Rohan Pawar" w:date="2023-04-14T17:43:00Z"/>
          <w:rFonts w:ascii="Times New Roman" w:hAnsi="Times New Roman" w:cs="Times New Roman"/>
          <w:b/>
          <w:sz w:val="32"/>
          <w:szCs w:val="32"/>
        </w:rPr>
      </w:pPr>
    </w:p>
    <w:p w14:paraId="6010082B" w14:textId="62164E22" w:rsidR="00823B15" w:rsidRDefault="00823B15" w:rsidP="0053057B">
      <w:pPr>
        <w:rPr>
          <w:rFonts w:ascii="Times New Roman" w:hAnsi="Times New Roman" w:cs="Times New Roman"/>
          <w:b/>
          <w:sz w:val="32"/>
          <w:szCs w:val="32"/>
        </w:rPr>
      </w:pPr>
    </w:p>
    <w:tbl>
      <w:tblPr>
        <w:tblStyle w:val="TableGrid0"/>
        <w:tblpPr w:leftFromText="180" w:rightFromText="180" w:vertAnchor="page" w:horzAnchor="margin" w:tblpXSpec="center" w:tblpY="1225"/>
        <w:tblW w:w="10865" w:type="dxa"/>
        <w:tblInd w:w="0" w:type="dxa"/>
        <w:tblCellMar>
          <w:top w:w="6" w:type="dxa"/>
          <w:left w:w="108" w:type="dxa"/>
          <w:right w:w="36" w:type="dxa"/>
        </w:tblCellMar>
        <w:tblLook w:val="04A0" w:firstRow="1" w:lastRow="0" w:firstColumn="1" w:lastColumn="0" w:noHBand="0" w:noVBand="1"/>
        <w:tblPrChange w:id="33" w:author="Rohan Pawar" w:date="2023-04-14T17:52:00Z">
          <w:tblPr>
            <w:tblStyle w:val="TableGrid0"/>
            <w:tblpPr w:leftFromText="180" w:rightFromText="180" w:vertAnchor="page" w:horzAnchor="margin" w:tblpXSpec="center" w:tblpY="1225"/>
            <w:tblW w:w="10865" w:type="dxa"/>
            <w:tblInd w:w="0" w:type="dxa"/>
            <w:tblCellMar>
              <w:top w:w="6" w:type="dxa"/>
              <w:left w:w="108" w:type="dxa"/>
              <w:right w:w="36" w:type="dxa"/>
            </w:tblCellMar>
            <w:tblLook w:val="04A0" w:firstRow="1" w:lastRow="0" w:firstColumn="1" w:lastColumn="0" w:noHBand="0" w:noVBand="1"/>
          </w:tblPr>
        </w:tblPrChange>
      </w:tblPr>
      <w:tblGrid>
        <w:gridCol w:w="604"/>
        <w:gridCol w:w="4980"/>
        <w:gridCol w:w="992"/>
        <w:gridCol w:w="1135"/>
        <w:gridCol w:w="1071"/>
        <w:gridCol w:w="1277"/>
        <w:gridCol w:w="806"/>
        <w:tblGridChange w:id="34">
          <w:tblGrid>
            <w:gridCol w:w="604"/>
            <w:gridCol w:w="4980"/>
            <w:gridCol w:w="992"/>
            <w:gridCol w:w="1135"/>
            <w:gridCol w:w="1071"/>
            <w:gridCol w:w="1277"/>
            <w:gridCol w:w="806"/>
          </w:tblGrid>
        </w:tblGridChange>
      </w:tblGrid>
      <w:tr w:rsidR="00A23EF8" w14:paraId="4B07DEE0" w14:textId="77777777" w:rsidTr="002A2C1F">
        <w:trPr>
          <w:trHeight w:val="6624"/>
          <w:trPrChange w:id="35" w:author="Rohan Pawar" w:date="2023-04-14T17:52:00Z">
            <w:trPr>
              <w:trHeight w:val="5761"/>
            </w:trPr>
          </w:trPrChange>
        </w:trPr>
        <w:tc>
          <w:tcPr>
            <w:tcW w:w="10865" w:type="dxa"/>
            <w:gridSpan w:val="7"/>
            <w:tcBorders>
              <w:top w:val="double" w:sz="4" w:space="0" w:color="000000"/>
              <w:left w:val="single" w:sz="4" w:space="0" w:color="FFFFFF"/>
              <w:bottom w:val="single" w:sz="4" w:space="0" w:color="000000"/>
              <w:right w:val="single" w:sz="4" w:space="0" w:color="FFFFFF"/>
            </w:tcBorders>
            <w:vAlign w:val="center"/>
            <w:tcPrChange w:id="36" w:author="Rohan Pawar" w:date="2023-04-14T17:52:00Z">
              <w:tcPr>
                <w:tcW w:w="10865" w:type="dxa"/>
                <w:gridSpan w:val="7"/>
                <w:tcBorders>
                  <w:top w:val="double" w:sz="4" w:space="0" w:color="000000"/>
                  <w:left w:val="single" w:sz="4" w:space="0" w:color="FFFFFF"/>
                  <w:bottom w:val="single" w:sz="4" w:space="0" w:color="000000"/>
                  <w:right w:val="single" w:sz="4" w:space="0" w:color="FFFFFF"/>
                </w:tcBorders>
                <w:vAlign w:val="center"/>
              </w:tcPr>
            </w:tcPrChange>
          </w:tcPr>
          <w:p w14:paraId="77B58F6E" w14:textId="17F1CEE0" w:rsidR="00A23EF8" w:rsidRDefault="00A23EF8" w:rsidP="00A23EF8"/>
          <w:p w14:paraId="0B4C6AE5" w14:textId="77777777" w:rsidR="00A23EF8" w:rsidRDefault="00A23EF8" w:rsidP="009577FB">
            <w:pPr>
              <w:ind w:right="72"/>
              <w:jc w:val="center"/>
            </w:pPr>
            <w:r>
              <w:rPr>
                <w:rFonts w:ascii="Times New Roman" w:eastAsia="Times New Roman" w:hAnsi="Times New Roman" w:cs="Times New Roman"/>
                <w:b/>
                <w:sz w:val="40"/>
              </w:rPr>
              <w:t xml:space="preserve">Micro Project Evaluation Sheet </w:t>
            </w:r>
          </w:p>
          <w:p w14:paraId="0DAD9774" w14:textId="77777777" w:rsidR="00A23EF8" w:rsidRDefault="00A23EF8" w:rsidP="009577FB">
            <w:pPr>
              <w:spacing w:after="17"/>
              <w:ind w:right="25"/>
              <w:jc w:val="center"/>
            </w:pPr>
            <w:r>
              <w:rPr>
                <w:rFonts w:ascii="Times New Roman" w:eastAsia="Times New Roman" w:hAnsi="Times New Roman" w:cs="Times New Roman"/>
                <w:b/>
                <w:sz w:val="20"/>
              </w:rPr>
              <w:t xml:space="preserve"> </w:t>
            </w:r>
          </w:p>
          <w:p w14:paraId="579802D3" w14:textId="77777777" w:rsidR="00A23EF8" w:rsidRDefault="00A23EF8" w:rsidP="009577FB">
            <w:r>
              <w:rPr>
                <w:rFonts w:ascii="Times New Roman" w:eastAsia="Times New Roman" w:hAnsi="Times New Roman" w:cs="Times New Roman"/>
                <w:b/>
                <w:sz w:val="24"/>
              </w:rPr>
              <w:t>Name of Student: Rohan Prakash Pawar                                                      Enrollment No: 2011630007</w:t>
            </w:r>
          </w:p>
          <w:p w14:paraId="7DB12FA4" w14:textId="77777777" w:rsidR="00A23EF8" w:rsidRDefault="00A23EF8" w:rsidP="009577FB">
            <w:pPr>
              <w:tabs>
                <w:tab w:val="center" w:pos="2165"/>
                <w:tab w:val="center" w:pos="6373"/>
              </w:tabs>
            </w:pPr>
            <w:r>
              <w:rPr>
                <w:rFonts w:ascii="Times New Roman" w:eastAsia="Times New Roman" w:hAnsi="Times New Roman" w:cs="Times New Roman"/>
                <w:b/>
                <w:sz w:val="24"/>
              </w:rPr>
              <w:t xml:space="preserve">Name of </w:t>
            </w:r>
            <w:proofErr w:type="gramStart"/>
            <w:r>
              <w:rPr>
                <w:rFonts w:ascii="Times New Roman" w:eastAsia="Times New Roman" w:hAnsi="Times New Roman" w:cs="Times New Roman"/>
                <w:b/>
                <w:sz w:val="24"/>
              </w:rPr>
              <w:t>Program :</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Computer Engineering   </w:t>
            </w:r>
            <w:r>
              <w:rPr>
                <w:rFonts w:ascii="Times New Roman" w:eastAsia="Times New Roman" w:hAnsi="Times New Roman" w:cs="Times New Roman"/>
                <w:sz w:val="24"/>
              </w:rPr>
              <w:tab/>
            </w:r>
            <w:r>
              <w:rPr>
                <w:rFonts w:ascii="Times New Roman" w:eastAsia="Times New Roman" w:hAnsi="Times New Roman" w:cs="Times New Roman"/>
                <w:b/>
                <w:sz w:val="24"/>
              </w:rPr>
              <w:t xml:space="preserve">                                                  Semester: 6th </w:t>
            </w:r>
          </w:p>
          <w:p w14:paraId="117DA25D" w14:textId="77777777" w:rsidR="00A23EF8" w:rsidRDefault="00A23EF8" w:rsidP="009577FB">
            <w:pPr>
              <w:spacing w:line="229" w:lineRule="auto"/>
              <w:ind w:right="923"/>
              <w:jc w:val="both"/>
              <w:rPr>
                <w:rFonts w:ascii="Times New Roman" w:eastAsia="Times New Roman" w:hAnsi="Times New Roman" w:cs="Times New Roman"/>
                <w:b/>
                <w:sz w:val="24"/>
              </w:rPr>
            </w:pPr>
            <w:r>
              <w:rPr>
                <w:rFonts w:ascii="Times New Roman" w:eastAsia="Times New Roman" w:hAnsi="Times New Roman" w:cs="Times New Roman"/>
                <w:b/>
                <w:sz w:val="24"/>
              </w:rPr>
              <w:t>Course Title:</w:t>
            </w:r>
            <w:r>
              <w:rPr>
                <w:rFonts w:ascii="Times New Roman" w:eastAsia="Times New Roman" w:hAnsi="Times New Roman" w:cs="Times New Roman"/>
                <w:sz w:val="24"/>
              </w:rPr>
              <w:t xml:space="preserve"> Programming </w:t>
            </w:r>
            <w:proofErr w:type="gramStart"/>
            <w:r>
              <w:rPr>
                <w:rFonts w:ascii="Times New Roman" w:eastAsia="Times New Roman" w:hAnsi="Times New Roman" w:cs="Times New Roman"/>
                <w:sz w:val="24"/>
              </w:rPr>
              <w:t>With</w:t>
            </w:r>
            <w:proofErr w:type="gramEnd"/>
            <w:r>
              <w:rPr>
                <w:rFonts w:ascii="Times New Roman" w:eastAsia="Times New Roman" w:hAnsi="Times New Roman" w:cs="Times New Roman"/>
                <w:sz w:val="24"/>
              </w:rPr>
              <w:t xml:space="preserve"> Python                                                         </w:t>
            </w:r>
            <w:r>
              <w:rPr>
                <w:rFonts w:ascii="Times New Roman" w:eastAsia="Times New Roman" w:hAnsi="Times New Roman" w:cs="Times New Roman"/>
                <w:b/>
                <w:sz w:val="24"/>
              </w:rPr>
              <w:t>Course Code:  22616</w:t>
            </w:r>
          </w:p>
          <w:p w14:paraId="1BCA7FF6" w14:textId="02F94DFE" w:rsidR="00A23EF8" w:rsidRDefault="00A23EF8" w:rsidP="009577FB">
            <w:pPr>
              <w:spacing w:line="229" w:lineRule="auto"/>
              <w:ind w:right="923"/>
              <w:jc w:val="both"/>
            </w:pPr>
            <w:r>
              <w:rPr>
                <w:rFonts w:ascii="Times New Roman" w:eastAsia="Times New Roman" w:hAnsi="Times New Roman" w:cs="Times New Roman"/>
                <w:b/>
                <w:sz w:val="24"/>
              </w:rPr>
              <w:t>Title of Micro Project: N</w:t>
            </w:r>
            <w:ins w:id="37" w:author="Rohan Pawar" w:date="2023-04-24T08:58:00Z">
              <w:r w:rsidR="000A113E">
                <w:rPr>
                  <w:rFonts w:ascii="Times New Roman" w:eastAsia="Times New Roman" w:hAnsi="Times New Roman" w:cs="Times New Roman"/>
                  <w:b/>
                  <w:sz w:val="24"/>
                </w:rPr>
                <w:t>ETFLASK</w:t>
              </w:r>
            </w:ins>
            <w:del w:id="38" w:author="Rohan Pawar" w:date="2023-04-24T08:58:00Z">
              <w:r w:rsidDel="000A113E">
                <w:rPr>
                  <w:rFonts w:ascii="Times New Roman" w:eastAsia="Times New Roman" w:hAnsi="Times New Roman" w:cs="Times New Roman"/>
                  <w:b/>
                  <w:sz w:val="24"/>
                </w:rPr>
                <w:delText>etflask</w:delText>
              </w:r>
            </w:del>
            <w:r>
              <w:rPr>
                <w:rFonts w:ascii="Times New Roman" w:eastAsia="Times New Roman" w:hAnsi="Times New Roman" w:cs="Times New Roman"/>
                <w:b/>
                <w:color w:val="FF0000"/>
                <w:sz w:val="34"/>
              </w:rPr>
              <w:t xml:space="preserve">  </w:t>
            </w:r>
          </w:p>
          <w:p w14:paraId="429BC05B" w14:textId="77777777" w:rsidR="00A23EF8" w:rsidRDefault="00A23EF8" w:rsidP="009577FB">
            <w:pPr>
              <w:spacing w:after="218"/>
              <w:ind w:left="49"/>
            </w:pPr>
            <w:r>
              <w:rPr>
                <w:rFonts w:ascii="Times New Roman" w:eastAsia="Times New Roman" w:hAnsi="Times New Roman" w:cs="Times New Roman"/>
                <w:color w:val="FF0000"/>
                <w:sz w:val="24"/>
              </w:rPr>
              <w:t xml:space="preserve"> </w:t>
            </w:r>
          </w:p>
          <w:p w14:paraId="6C2F418A" w14:textId="6776046C" w:rsidR="00A23EF8" w:rsidDel="002D232B" w:rsidRDefault="00A23EF8">
            <w:pPr>
              <w:spacing w:after="20"/>
              <w:ind w:left="43"/>
              <w:rPr>
                <w:del w:id="39" w:author="Rohan Pawar" w:date="2023-04-14T17:47:00Z"/>
              </w:rPr>
              <w:pPrChange w:id="40" w:author="Rohan Pawar" w:date="2023-04-14T17:53:00Z">
                <w:pPr>
                  <w:framePr w:hSpace="180" w:wrap="around" w:vAnchor="page" w:hAnchor="margin" w:xAlign="center" w:y="1225"/>
                  <w:ind w:left="49"/>
                </w:pPr>
              </w:pPrChange>
            </w:pPr>
            <w:r>
              <w:rPr>
                <w:rFonts w:ascii="Times New Roman" w:eastAsia="Times New Roman" w:hAnsi="Times New Roman" w:cs="Times New Roman"/>
                <w:b/>
                <w:sz w:val="28"/>
              </w:rPr>
              <w:t>Learning Outcomes Achieved</w:t>
            </w:r>
            <w:ins w:id="41" w:author="Rohan Pawar" w:date="2023-04-14T17:47:00Z">
              <w:r w:rsidR="002D232B">
                <w:t>:</w:t>
              </w:r>
            </w:ins>
            <w:del w:id="42" w:author="Rohan Pawar" w:date="2023-04-14T17:47:00Z">
              <w:r w:rsidDel="002D232B">
                <w:rPr>
                  <w:rFonts w:ascii="Times New Roman" w:eastAsia="Times New Roman" w:hAnsi="Times New Roman" w:cs="Times New Roman"/>
                  <w:b/>
                  <w:sz w:val="28"/>
                </w:rPr>
                <w:delText xml:space="preserve">: </w:delText>
              </w:r>
            </w:del>
          </w:p>
          <w:p w14:paraId="359496B3" w14:textId="4182E2C7" w:rsidR="002D232B" w:rsidRDefault="002D232B">
            <w:pPr>
              <w:spacing w:after="20"/>
              <w:ind w:left="43"/>
              <w:rPr>
                <w:ins w:id="43" w:author="Rohan Pawar" w:date="2023-04-14T17:47:00Z"/>
              </w:rPr>
              <w:pPrChange w:id="44" w:author="Rohan Pawar" w:date="2023-04-14T17:53:00Z">
                <w:pPr>
                  <w:framePr w:hSpace="180" w:wrap="around" w:vAnchor="page" w:hAnchor="margin" w:xAlign="center" w:y="1225"/>
                  <w:ind w:left="49"/>
                </w:pPr>
              </w:pPrChange>
            </w:pPr>
          </w:p>
          <w:p w14:paraId="5542C83B" w14:textId="724FF563" w:rsidR="002D232B" w:rsidRPr="002A2C1F" w:rsidRDefault="002D232B" w:rsidP="002D232B">
            <w:pPr>
              <w:pStyle w:val="ListParagraph"/>
              <w:numPr>
                <w:ilvl w:val="0"/>
                <w:numId w:val="10"/>
              </w:numPr>
              <w:rPr>
                <w:ins w:id="45" w:author="Rohan Pawar" w:date="2023-04-14T17:48:00Z"/>
                <w:rFonts w:ascii="Times New Roman" w:hAnsi="Times New Roman" w:cs="Times New Roman"/>
                <w:sz w:val="28"/>
                <w:szCs w:val="18"/>
                <w:rPrChange w:id="46" w:author="Rohan Pawar" w:date="2023-04-14T17:52:00Z">
                  <w:rPr>
                    <w:ins w:id="47" w:author="Rohan Pawar" w:date="2023-04-14T17:48:00Z"/>
                    <w:sz w:val="32"/>
                  </w:rPr>
                </w:rPrChange>
              </w:rPr>
            </w:pPr>
            <w:ins w:id="48" w:author="Rohan Pawar" w:date="2023-04-14T17:47:00Z">
              <w:r w:rsidRPr="002A2C1F">
                <w:rPr>
                  <w:rFonts w:ascii="Times New Roman" w:hAnsi="Times New Roman" w:cs="Times New Roman"/>
                  <w:sz w:val="28"/>
                  <w:szCs w:val="18"/>
                  <w:rPrChange w:id="49" w:author="Rohan Pawar" w:date="2023-04-14T17:52:00Z">
                    <w:rPr>
                      <w:sz w:val="32"/>
                    </w:rPr>
                  </w:rPrChange>
                </w:rPr>
                <w:t xml:space="preserve">Learnt to </w:t>
              </w:r>
            </w:ins>
            <w:ins w:id="50" w:author="Rohan Pawar" w:date="2023-04-14T17:48:00Z">
              <w:r w:rsidRPr="002A2C1F">
                <w:rPr>
                  <w:rFonts w:ascii="Times New Roman" w:hAnsi="Times New Roman" w:cs="Times New Roman"/>
                  <w:sz w:val="28"/>
                  <w:szCs w:val="18"/>
                  <w:rPrChange w:id="51" w:author="Rohan Pawar" w:date="2023-04-14T17:52:00Z">
                    <w:rPr>
                      <w:sz w:val="32"/>
                    </w:rPr>
                  </w:rPrChange>
                </w:rPr>
                <w:t>work with various modules, packages and Frameworks.</w:t>
              </w:r>
            </w:ins>
          </w:p>
          <w:p w14:paraId="6E116A09" w14:textId="46EA7508" w:rsidR="002D232B" w:rsidRPr="002A2C1F" w:rsidRDefault="002D232B" w:rsidP="002D232B">
            <w:pPr>
              <w:pStyle w:val="ListParagraph"/>
              <w:numPr>
                <w:ilvl w:val="0"/>
                <w:numId w:val="10"/>
              </w:numPr>
              <w:rPr>
                <w:ins w:id="52" w:author="Rohan Pawar" w:date="2023-04-14T17:48:00Z"/>
                <w:rFonts w:ascii="Times New Roman" w:hAnsi="Times New Roman" w:cs="Times New Roman"/>
                <w:sz w:val="28"/>
                <w:szCs w:val="18"/>
                <w:rPrChange w:id="53" w:author="Rohan Pawar" w:date="2023-04-14T17:52:00Z">
                  <w:rPr>
                    <w:ins w:id="54" w:author="Rohan Pawar" w:date="2023-04-14T17:48:00Z"/>
                  </w:rPr>
                </w:rPrChange>
              </w:rPr>
            </w:pPr>
            <w:ins w:id="55" w:author="Rohan Pawar" w:date="2023-04-14T17:49:00Z">
              <w:r w:rsidRPr="002A2C1F">
                <w:rPr>
                  <w:rFonts w:ascii="Times New Roman" w:hAnsi="Times New Roman" w:cs="Times New Roman"/>
                  <w:sz w:val="28"/>
                  <w:szCs w:val="18"/>
                  <w:rPrChange w:id="56" w:author="Rohan Pawar" w:date="2023-04-14T17:52:00Z">
                    <w:rPr>
                      <w:sz w:val="32"/>
                    </w:rPr>
                  </w:rPrChange>
                </w:rPr>
                <w:t xml:space="preserve">Step wise Progressive </w:t>
              </w:r>
            </w:ins>
            <w:ins w:id="57" w:author="Rohan Pawar" w:date="2023-04-14T17:48:00Z">
              <w:r w:rsidRPr="002A2C1F">
                <w:rPr>
                  <w:rFonts w:ascii="Times New Roman" w:hAnsi="Times New Roman" w:cs="Times New Roman"/>
                  <w:sz w:val="28"/>
                  <w:szCs w:val="18"/>
                  <w:rPrChange w:id="58" w:author="Rohan Pawar" w:date="2023-04-14T17:52:00Z">
                    <w:rPr>
                      <w:sz w:val="32"/>
                    </w:rPr>
                  </w:rPrChange>
                </w:rPr>
                <w:t>Work Flow and Time management.</w:t>
              </w:r>
            </w:ins>
          </w:p>
          <w:p w14:paraId="1F3742CB" w14:textId="64218F85" w:rsidR="002D232B" w:rsidRPr="002A2C1F" w:rsidRDefault="002D232B" w:rsidP="002D232B">
            <w:pPr>
              <w:pStyle w:val="ListParagraph"/>
              <w:numPr>
                <w:ilvl w:val="0"/>
                <w:numId w:val="10"/>
              </w:numPr>
              <w:rPr>
                <w:ins w:id="59" w:author="Rohan Pawar" w:date="2023-04-14T17:49:00Z"/>
                <w:rFonts w:ascii="Times New Roman" w:hAnsi="Times New Roman" w:cs="Times New Roman"/>
                <w:sz w:val="28"/>
                <w:szCs w:val="18"/>
                <w:rPrChange w:id="60" w:author="Rohan Pawar" w:date="2023-04-14T17:52:00Z">
                  <w:rPr>
                    <w:ins w:id="61" w:author="Rohan Pawar" w:date="2023-04-14T17:49:00Z"/>
                  </w:rPr>
                </w:rPrChange>
              </w:rPr>
            </w:pPr>
            <w:ins w:id="62" w:author="Rohan Pawar" w:date="2023-04-14T17:49:00Z">
              <w:r w:rsidRPr="002A2C1F">
                <w:rPr>
                  <w:rFonts w:ascii="Times New Roman" w:hAnsi="Times New Roman" w:cs="Times New Roman"/>
                  <w:sz w:val="28"/>
                  <w:szCs w:val="18"/>
                  <w:rPrChange w:id="63" w:author="Rohan Pawar" w:date="2023-04-14T17:52:00Z">
                    <w:rPr>
                      <w:sz w:val="32"/>
                    </w:rPr>
                  </w:rPrChange>
                </w:rPr>
                <w:t>Learnt Version Controlling for a project.</w:t>
              </w:r>
            </w:ins>
          </w:p>
          <w:p w14:paraId="4DD58825" w14:textId="1633AFA7" w:rsidR="002D232B" w:rsidRPr="002A2C1F" w:rsidRDefault="002D232B" w:rsidP="002D232B">
            <w:pPr>
              <w:pStyle w:val="ListParagraph"/>
              <w:numPr>
                <w:ilvl w:val="0"/>
                <w:numId w:val="10"/>
              </w:numPr>
              <w:rPr>
                <w:ins w:id="64" w:author="Rohan Pawar" w:date="2023-04-14T17:51:00Z"/>
                <w:rFonts w:ascii="Times New Roman" w:hAnsi="Times New Roman" w:cs="Times New Roman"/>
                <w:sz w:val="28"/>
                <w:szCs w:val="18"/>
                <w:rPrChange w:id="65" w:author="Rohan Pawar" w:date="2023-04-14T17:52:00Z">
                  <w:rPr>
                    <w:ins w:id="66" w:author="Rohan Pawar" w:date="2023-04-14T17:51:00Z"/>
                    <w:sz w:val="32"/>
                  </w:rPr>
                </w:rPrChange>
              </w:rPr>
            </w:pPr>
            <w:ins w:id="67" w:author="Rohan Pawar" w:date="2023-04-14T17:50:00Z">
              <w:r w:rsidRPr="002A2C1F">
                <w:rPr>
                  <w:rFonts w:ascii="Times New Roman" w:hAnsi="Times New Roman" w:cs="Times New Roman"/>
                  <w:sz w:val="28"/>
                  <w:szCs w:val="18"/>
                  <w:rPrChange w:id="68" w:author="Rohan Pawar" w:date="2023-04-14T17:52:00Z">
                    <w:rPr>
                      <w:sz w:val="32"/>
                    </w:rPr>
                  </w:rPrChange>
                </w:rPr>
                <w:t>Learnt to Integrate various experiences</w:t>
              </w:r>
            </w:ins>
            <w:ins w:id="69" w:author="Rohan Pawar" w:date="2023-04-14T17:51:00Z">
              <w:r w:rsidRPr="002A2C1F">
                <w:rPr>
                  <w:rFonts w:ascii="Times New Roman" w:hAnsi="Times New Roman" w:cs="Times New Roman"/>
                  <w:sz w:val="28"/>
                  <w:szCs w:val="18"/>
                  <w:rPrChange w:id="70" w:author="Rohan Pawar" w:date="2023-04-14T17:52:00Z">
                    <w:rPr>
                      <w:sz w:val="32"/>
                    </w:rPr>
                  </w:rPrChange>
                </w:rPr>
                <w:t xml:space="preserve"> and </w:t>
              </w:r>
            </w:ins>
            <w:ins w:id="71" w:author="Rohan Pawar" w:date="2023-04-14T17:50:00Z">
              <w:r w:rsidRPr="002A2C1F">
                <w:rPr>
                  <w:rFonts w:ascii="Times New Roman" w:hAnsi="Times New Roman" w:cs="Times New Roman"/>
                  <w:sz w:val="28"/>
                  <w:szCs w:val="18"/>
                  <w:rPrChange w:id="72" w:author="Rohan Pawar" w:date="2023-04-14T17:52:00Z">
                    <w:rPr>
                      <w:sz w:val="32"/>
                    </w:rPr>
                  </w:rPrChange>
                </w:rPr>
                <w:t>technologies</w:t>
              </w:r>
            </w:ins>
            <w:ins w:id="73" w:author="Rohan Pawar" w:date="2023-04-14T17:51:00Z">
              <w:r w:rsidRPr="002A2C1F">
                <w:rPr>
                  <w:rFonts w:ascii="Times New Roman" w:hAnsi="Times New Roman" w:cs="Times New Roman"/>
                  <w:sz w:val="28"/>
                  <w:szCs w:val="18"/>
                  <w:rPrChange w:id="74" w:author="Rohan Pawar" w:date="2023-04-14T17:52:00Z">
                    <w:rPr>
                      <w:sz w:val="32"/>
                    </w:rPr>
                  </w:rPrChange>
                </w:rPr>
                <w:t xml:space="preserve"> in current project.</w:t>
              </w:r>
            </w:ins>
          </w:p>
          <w:p w14:paraId="57E64AD2" w14:textId="117470FA" w:rsidR="002D232B" w:rsidRPr="002A2C1F" w:rsidRDefault="002D232B">
            <w:pPr>
              <w:pStyle w:val="ListParagraph"/>
              <w:numPr>
                <w:ilvl w:val="0"/>
                <w:numId w:val="10"/>
              </w:numPr>
              <w:spacing w:line="240" w:lineRule="auto"/>
              <w:rPr>
                <w:ins w:id="75" w:author="Rohan Pawar" w:date="2023-04-14T17:47:00Z"/>
                <w:rFonts w:ascii="Times New Roman" w:hAnsi="Times New Roman" w:cs="Times New Roman"/>
                <w:sz w:val="28"/>
                <w:szCs w:val="18"/>
                <w:rPrChange w:id="76" w:author="Rohan Pawar" w:date="2023-04-14T17:52:00Z">
                  <w:rPr>
                    <w:ins w:id="77" w:author="Rohan Pawar" w:date="2023-04-14T17:47:00Z"/>
                  </w:rPr>
                </w:rPrChange>
              </w:rPr>
              <w:pPrChange w:id="78" w:author="Rohan Pawar" w:date="2023-04-14T17:52:00Z">
                <w:pPr>
                  <w:framePr w:hSpace="180" w:wrap="around" w:vAnchor="page" w:hAnchor="margin" w:xAlign="center" w:y="1225"/>
                  <w:ind w:left="49"/>
                </w:pPr>
              </w:pPrChange>
            </w:pPr>
            <w:ins w:id="79" w:author="Rohan Pawar" w:date="2023-04-14T17:51:00Z">
              <w:r w:rsidRPr="002A2C1F">
                <w:rPr>
                  <w:rFonts w:ascii="Times New Roman" w:hAnsi="Times New Roman" w:cs="Times New Roman"/>
                  <w:sz w:val="28"/>
                  <w:szCs w:val="18"/>
                  <w:rPrChange w:id="80" w:author="Rohan Pawar" w:date="2023-04-14T17:52:00Z">
                    <w:rPr>
                      <w:sz w:val="32"/>
                    </w:rPr>
                  </w:rPrChange>
                </w:rPr>
                <w:t xml:space="preserve">Got a better understanding </w:t>
              </w:r>
              <w:r w:rsidR="002A2C1F" w:rsidRPr="002A2C1F">
                <w:rPr>
                  <w:rFonts w:ascii="Times New Roman" w:hAnsi="Times New Roman" w:cs="Times New Roman"/>
                  <w:sz w:val="28"/>
                  <w:szCs w:val="18"/>
                  <w:rPrChange w:id="81" w:author="Rohan Pawar" w:date="2023-04-14T17:52:00Z">
                    <w:rPr>
                      <w:sz w:val="32"/>
                    </w:rPr>
                  </w:rPrChange>
                </w:rPr>
                <w:t>of how Python works.</w:t>
              </w:r>
            </w:ins>
          </w:p>
          <w:p w14:paraId="6BF24D35" w14:textId="0328AB0B" w:rsidR="00A23EF8" w:rsidRPr="002A2C1F" w:rsidDel="002D232B" w:rsidRDefault="00A23EF8">
            <w:pPr>
              <w:spacing w:after="53" w:line="240" w:lineRule="auto"/>
              <w:rPr>
                <w:del w:id="82" w:author="Rohan Pawar" w:date="2023-04-14T17:46:00Z"/>
                <w:rFonts w:ascii="Times New Roman" w:hAnsi="Times New Roman" w:cs="Times New Roman"/>
                <w:sz w:val="20"/>
                <w:szCs w:val="18"/>
                <w:rPrChange w:id="83" w:author="Rohan Pawar" w:date="2023-04-14T17:52:00Z">
                  <w:rPr>
                    <w:del w:id="84" w:author="Rohan Pawar" w:date="2023-04-14T17:46:00Z"/>
                  </w:rPr>
                </w:rPrChange>
              </w:rPr>
              <w:pPrChange w:id="85" w:author="Rohan Pawar" w:date="2023-04-14T17:47:00Z">
                <w:pPr>
                  <w:framePr w:hSpace="180" w:wrap="around" w:vAnchor="page" w:hAnchor="margin" w:xAlign="center" w:y="1225"/>
                  <w:numPr>
                    <w:numId w:val="4"/>
                  </w:numPr>
                  <w:spacing w:after="53" w:line="240" w:lineRule="auto"/>
                  <w:ind w:left="769" w:hanging="360"/>
                </w:pPr>
              </w:pPrChange>
            </w:pPr>
            <w:del w:id="86" w:author="Rohan Pawar" w:date="2023-04-14T17:46:00Z">
              <w:r w:rsidRPr="002A2C1F" w:rsidDel="002D232B">
                <w:rPr>
                  <w:rFonts w:ascii="Times New Roman" w:hAnsi="Times New Roman" w:cs="Times New Roman"/>
                  <w:sz w:val="20"/>
                  <w:szCs w:val="18"/>
                  <w:rPrChange w:id="87" w:author="Rohan Pawar" w:date="2023-04-14T17:52:00Z">
                    <w:rPr/>
                  </w:rPrChange>
                </w:rPr>
                <w:delText xml:space="preserve">Apply various software testing methods. </w:delText>
              </w:r>
            </w:del>
          </w:p>
          <w:p w14:paraId="4988D0AE" w14:textId="2E3E43A8" w:rsidR="00A23EF8" w:rsidRPr="002A2C1F" w:rsidDel="002D232B" w:rsidRDefault="00A23EF8">
            <w:pPr>
              <w:rPr>
                <w:del w:id="88" w:author="Rohan Pawar" w:date="2023-04-14T17:46:00Z"/>
                <w:rFonts w:ascii="Times New Roman" w:hAnsi="Times New Roman" w:cs="Times New Roman"/>
                <w:sz w:val="20"/>
                <w:szCs w:val="18"/>
                <w:rPrChange w:id="89" w:author="Rohan Pawar" w:date="2023-04-14T17:52:00Z">
                  <w:rPr>
                    <w:del w:id="90" w:author="Rohan Pawar" w:date="2023-04-14T17:46:00Z"/>
                  </w:rPr>
                </w:rPrChange>
              </w:rPr>
              <w:pPrChange w:id="91" w:author="Rohan Pawar" w:date="2023-04-14T17:47:00Z">
                <w:pPr>
                  <w:framePr w:hSpace="180" w:wrap="around" w:vAnchor="page" w:hAnchor="margin" w:xAlign="center" w:y="1225"/>
                  <w:numPr>
                    <w:numId w:val="4"/>
                  </w:numPr>
                  <w:spacing w:after="50" w:line="240" w:lineRule="auto"/>
                  <w:ind w:left="769" w:hanging="360"/>
                </w:pPr>
              </w:pPrChange>
            </w:pPr>
            <w:del w:id="92" w:author="Rohan Pawar" w:date="2023-04-14T17:46:00Z">
              <w:r w:rsidRPr="002A2C1F" w:rsidDel="002D232B">
                <w:rPr>
                  <w:rFonts w:ascii="Times New Roman" w:hAnsi="Times New Roman" w:cs="Times New Roman"/>
                  <w:sz w:val="20"/>
                  <w:szCs w:val="18"/>
                  <w:rPrChange w:id="93" w:author="Rohan Pawar" w:date="2023-04-14T17:52:00Z">
                    <w:rPr/>
                  </w:rPrChange>
                </w:rPr>
                <w:delText xml:space="preserve">Prepare test cases for different types and levels of testing </w:delText>
              </w:r>
            </w:del>
          </w:p>
          <w:p w14:paraId="20BA88BE" w14:textId="5EB51745" w:rsidR="00A23EF8" w:rsidRPr="002A2C1F" w:rsidDel="002D232B" w:rsidRDefault="00A23EF8">
            <w:pPr>
              <w:rPr>
                <w:del w:id="94" w:author="Rohan Pawar" w:date="2023-04-14T17:46:00Z"/>
                <w:rFonts w:ascii="Times New Roman" w:hAnsi="Times New Roman" w:cs="Times New Roman"/>
                <w:sz w:val="20"/>
                <w:szCs w:val="18"/>
                <w:rPrChange w:id="95" w:author="Rohan Pawar" w:date="2023-04-14T17:52:00Z">
                  <w:rPr>
                    <w:del w:id="96" w:author="Rohan Pawar" w:date="2023-04-14T17:46:00Z"/>
                  </w:rPr>
                </w:rPrChange>
              </w:rPr>
              <w:pPrChange w:id="97" w:author="Rohan Pawar" w:date="2023-04-14T17:47:00Z">
                <w:pPr>
                  <w:framePr w:hSpace="180" w:wrap="around" w:vAnchor="page" w:hAnchor="margin" w:xAlign="center" w:y="1225"/>
                  <w:numPr>
                    <w:numId w:val="4"/>
                  </w:numPr>
                  <w:spacing w:after="53" w:line="240" w:lineRule="auto"/>
                  <w:ind w:left="769" w:hanging="360"/>
                </w:pPr>
              </w:pPrChange>
            </w:pPr>
            <w:del w:id="98" w:author="Rohan Pawar" w:date="2023-04-14T17:46:00Z">
              <w:r w:rsidRPr="002A2C1F" w:rsidDel="002D232B">
                <w:rPr>
                  <w:rFonts w:ascii="Times New Roman" w:hAnsi="Times New Roman" w:cs="Times New Roman"/>
                  <w:sz w:val="20"/>
                  <w:szCs w:val="18"/>
                  <w:rPrChange w:id="99" w:author="Rohan Pawar" w:date="2023-04-14T17:52:00Z">
                    <w:rPr/>
                  </w:rPrChange>
                </w:rPr>
                <w:delText xml:space="preserve">Prepare test plan for an application. </w:delText>
              </w:r>
            </w:del>
          </w:p>
          <w:p w14:paraId="2F1C9939" w14:textId="1E55AD62" w:rsidR="00A23EF8" w:rsidRPr="002A2C1F" w:rsidDel="002D232B" w:rsidRDefault="00A23EF8">
            <w:pPr>
              <w:rPr>
                <w:del w:id="100" w:author="Rohan Pawar" w:date="2023-04-14T17:46:00Z"/>
                <w:rFonts w:ascii="Times New Roman" w:hAnsi="Times New Roman" w:cs="Times New Roman"/>
                <w:sz w:val="20"/>
                <w:szCs w:val="18"/>
                <w:rPrChange w:id="101" w:author="Rohan Pawar" w:date="2023-04-14T17:52:00Z">
                  <w:rPr>
                    <w:del w:id="102" w:author="Rohan Pawar" w:date="2023-04-14T17:46:00Z"/>
                  </w:rPr>
                </w:rPrChange>
              </w:rPr>
              <w:pPrChange w:id="103" w:author="Rohan Pawar" w:date="2023-04-14T17:47:00Z">
                <w:pPr>
                  <w:framePr w:hSpace="180" w:wrap="around" w:vAnchor="page" w:hAnchor="margin" w:xAlign="center" w:y="1225"/>
                  <w:numPr>
                    <w:numId w:val="4"/>
                  </w:numPr>
                  <w:spacing w:after="53" w:line="240" w:lineRule="auto"/>
                  <w:ind w:left="769" w:hanging="360"/>
                </w:pPr>
              </w:pPrChange>
            </w:pPr>
            <w:del w:id="104" w:author="Rohan Pawar" w:date="2023-04-14T17:46:00Z">
              <w:r w:rsidRPr="002A2C1F" w:rsidDel="002D232B">
                <w:rPr>
                  <w:rFonts w:ascii="Times New Roman" w:hAnsi="Times New Roman" w:cs="Times New Roman"/>
                  <w:sz w:val="20"/>
                  <w:szCs w:val="18"/>
                  <w:rPrChange w:id="105" w:author="Rohan Pawar" w:date="2023-04-14T17:52:00Z">
                    <w:rPr/>
                  </w:rPrChange>
                </w:rPr>
                <w:delText xml:space="preserve">Identify bugs to create defect report of given application. </w:delText>
              </w:r>
            </w:del>
          </w:p>
          <w:p w14:paraId="772EDC05" w14:textId="2A5F152E" w:rsidR="00A23EF8" w:rsidRPr="002A2C1F" w:rsidDel="002D232B" w:rsidRDefault="00A23EF8">
            <w:pPr>
              <w:rPr>
                <w:del w:id="106" w:author="Rohan Pawar" w:date="2023-04-14T17:46:00Z"/>
                <w:rFonts w:ascii="Times New Roman" w:hAnsi="Times New Roman" w:cs="Times New Roman"/>
                <w:sz w:val="20"/>
                <w:szCs w:val="18"/>
                <w:rPrChange w:id="107" w:author="Rohan Pawar" w:date="2023-04-14T17:52:00Z">
                  <w:rPr>
                    <w:del w:id="108" w:author="Rohan Pawar" w:date="2023-04-14T17:46:00Z"/>
                  </w:rPr>
                </w:rPrChange>
              </w:rPr>
              <w:pPrChange w:id="109" w:author="Rohan Pawar" w:date="2023-04-14T17:47:00Z">
                <w:pPr>
                  <w:framePr w:hSpace="180" w:wrap="around" w:vAnchor="page" w:hAnchor="margin" w:xAlign="center" w:y="1225"/>
                  <w:numPr>
                    <w:numId w:val="4"/>
                  </w:numPr>
                  <w:spacing w:after="57" w:line="240" w:lineRule="auto"/>
                  <w:ind w:left="769" w:hanging="360"/>
                </w:pPr>
              </w:pPrChange>
            </w:pPr>
            <w:del w:id="110" w:author="Rohan Pawar" w:date="2023-04-14T17:46:00Z">
              <w:r w:rsidRPr="002A2C1F" w:rsidDel="002D232B">
                <w:rPr>
                  <w:rFonts w:ascii="Times New Roman" w:hAnsi="Times New Roman" w:cs="Times New Roman"/>
                  <w:sz w:val="20"/>
                  <w:szCs w:val="18"/>
                  <w:rPrChange w:id="111" w:author="Rohan Pawar" w:date="2023-04-14T17:52:00Z">
                    <w:rPr/>
                  </w:rPrChange>
                </w:rPr>
                <w:delText xml:space="preserve">Test software for performance measures using automated testing tools. </w:delText>
              </w:r>
            </w:del>
          </w:p>
          <w:p w14:paraId="5BBBB47C" w14:textId="77777777" w:rsidR="00A23EF8" w:rsidRDefault="00A23EF8">
            <w:pPr>
              <w:pPrChange w:id="112" w:author="Rohan Pawar" w:date="2023-04-14T17:51:00Z">
                <w:pPr>
                  <w:framePr w:hSpace="180" w:wrap="around" w:vAnchor="page" w:hAnchor="margin" w:xAlign="center" w:y="1225"/>
                  <w:ind w:left="49"/>
                </w:pPr>
              </w:pPrChange>
            </w:pPr>
            <w:del w:id="113" w:author="Rohan Pawar" w:date="2023-04-14T17:51:00Z">
              <w:r w:rsidRPr="002A2C1F" w:rsidDel="002A2C1F">
                <w:rPr>
                  <w:rFonts w:ascii="Times New Roman" w:hAnsi="Times New Roman" w:cs="Times New Roman"/>
                  <w:b/>
                  <w:sz w:val="18"/>
                  <w:szCs w:val="18"/>
                  <w:rPrChange w:id="114" w:author="Rohan Pawar" w:date="2023-04-14T17:52:00Z">
                    <w:rPr>
                      <w:b/>
                      <w:sz w:val="20"/>
                    </w:rPr>
                  </w:rPrChange>
                </w:rPr>
                <w:delText xml:space="preserve">  </w:delText>
              </w:r>
            </w:del>
            <w:del w:id="115" w:author="Rohan Pawar" w:date="2023-04-14T17:52:00Z">
              <w:r w:rsidRPr="002A2C1F" w:rsidDel="002A2C1F">
                <w:rPr>
                  <w:rFonts w:ascii="Times New Roman" w:hAnsi="Times New Roman" w:cs="Times New Roman"/>
                  <w:b/>
                  <w:sz w:val="18"/>
                  <w:szCs w:val="18"/>
                  <w:rPrChange w:id="116" w:author="Rohan Pawar" w:date="2023-04-14T17:52:00Z">
                    <w:rPr>
                      <w:b/>
                      <w:sz w:val="20"/>
                    </w:rPr>
                  </w:rPrChange>
                </w:rPr>
                <w:tab/>
              </w:r>
              <w:r w:rsidRPr="002A2C1F" w:rsidDel="002A2C1F">
                <w:rPr>
                  <w:szCs w:val="18"/>
                  <w:rPrChange w:id="117" w:author="Rohan Pawar" w:date="2023-04-14T17:52:00Z">
                    <w:rPr>
                      <w:sz w:val="24"/>
                    </w:rPr>
                  </w:rPrChange>
                </w:rPr>
                <w:delText xml:space="preserve"> </w:delText>
              </w:r>
            </w:del>
          </w:p>
        </w:tc>
      </w:tr>
      <w:tr w:rsidR="00A23EF8" w14:paraId="02477D44" w14:textId="77777777" w:rsidTr="009577FB">
        <w:trPr>
          <w:trHeight w:val="839"/>
        </w:trPr>
        <w:tc>
          <w:tcPr>
            <w:tcW w:w="604" w:type="dxa"/>
            <w:tcBorders>
              <w:top w:val="single" w:sz="4" w:space="0" w:color="000000"/>
              <w:left w:val="single" w:sz="4" w:space="0" w:color="FFFFFF"/>
              <w:bottom w:val="single" w:sz="4" w:space="0" w:color="000000"/>
              <w:right w:val="single" w:sz="4" w:space="0" w:color="000000"/>
            </w:tcBorders>
            <w:vAlign w:val="center"/>
          </w:tcPr>
          <w:p w14:paraId="07FE0B73" w14:textId="77777777" w:rsidR="00A23EF8" w:rsidRDefault="00A23EF8" w:rsidP="009577FB">
            <w:pPr>
              <w:jc w:val="center"/>
            </w:pPr>
            <w:r>
              <w:rPr>
                <w:rFonts w:ascii="Times New Roman" w:eastAsia="Times New Roman" w:hAnsi="Times New Roman" w:cs="Times New Roman"/>
                <w:b/>
                <w:sz w:val="24"/>
              </w:rPr>
              <w:t xml:space="preserve">Sr No </w:t>
            </w:r>
          </w:p>
        </w:tc>
        <w:tc>
          <w:tcPr>
            <w:tcW w:w="4980" w:type="dxa"/>
            <w:tcBorders>
              <w:top w:val="single" w:sz="4" w:space="0" w:color="000000"/>
              <w:left w:val="single" w:sz="4" w:space="0" w:color="000000"/>
              <w:bottom w:val="single" w:sz="4" w:space="0" w:color="000000"/>
              <w:right w:val="single" w:sz="4" w:space="0" w:color="000000"/>
            </w:tcBorders>
            <w:vAlign w:val="center"/>
          </w:tcPr>
          <w:p w14:paraId="3809E69C" w14:textId="77777777" w:rsidR="00A23EF8" w:rsidRDefault="00A23EF8" w:rsidP="009577FB">
            <w:pPr>
              <w:ind w:right="73"/>
              <w:jc w:val="center"/>
            </w:pPr>
            <w:r>
              <w:rPr>
                <w:rFonts w:ascii="Times New Roman" w:eastAsia="Times New Roman" w:hAnsi="Times New Roman" w:cs="Times New Roman"/>
                <w:b/>
                <w:sz w:val="24"/>
              </w:rPr>
              <w:t xml:space="preserve">Characteristic to be Assessed  </w:t>
            </w:r>
          </w:p>
        </w:tc>
        <w:tc>
          <w:tcPr>
            <w:tcW w:w="992" w:type="dxa"/>
            <w:tcBorders>
              <w:top w:val="single" w:sz="4" w:space="0" w:color="000000"/>
              <w:left w:val="single" w:sz="4" w:space="0" w:color="000000"/>
              <w:bottom w:val="single" w:sz="4" w:space="0" w:color="000000"/>
              <w:right w:val="single" w:sz="4" w:space="0" w:color="000000"/>
            </w:tcBorders>
          </w:tcPr>
          <w:p w14:paraId="6EE0D279" w14:textId="77777777" w:rsidR="00A23EF8" w:rsidRDefault="00A23EF8" w:rsidP="009577FB">
            <w:pPr>
              <w:ind w:right="73"/>
              <w:jc w:val="center"/>
            </w:pPr>
            <w:r>
              <w:rPr>
                <w:rFonts w:ascii="Times New Roman" w:eastAsia="Times New Roman" w:hAnsi="Times New Roman" w:cs="Times New Roman"/>
                <w:b/>
                <w:sz w:val="24"/>
              </w:rPr>
              <w:t xml:space="preserve">Poor </w:t>
            </w:r>
          </w:p>
          <w:p w14:paraId="41F76A10" w14:textId="77777777" w:rsidR="00A23EF8" w:rsidRDefault="00A23EF8" w:rsidP="009577FB">
            <w:pPr>
              <w:ind w:left="48"/>
            </w:pPr>
            <w:r>
              <w:rPr>
                <w:rFonts w:ascii="Times New Roman" w:eastAsia="Times New Roman" w:hAnsi="Times New Roman" w:cs="Times New Roman"/>
                <w:b/>
                <w:sz w:val="24"/>
              </w:rPr>
              <w:t xml:space="preserve">Marks  </w:t>
            </w:r>
          </w:p>
          <w:p w14:paraId="4BACB643" w14:textId="77777777" w:rsidR="00A23EF8" w:rsidRDefault="00A23EF8" w:rsidP="009577FB">
            <w:pPr>
              <w:ind w:right="76"/>
              <w:jc w:val="center"/>
            </w:pPr>
            <w:r>
              <w:rPr>
                <w:rFonts w:ascii="Times New Roman" w:eastAsia="Times New Roman" w:hAnsi="Times New Roman" w:cs="Times New Roman"/>
                <w:b/>
                <w:sz w:val="24"/>
              </w:rPr>
              <w:t xml:space="preserve">(1-3) </w:t>
            </w:r>
          </w:p>
        </w:tc>
        <w:tc>
          <w:tcPr>
            <w:tcW w:w="1135" w:type="dxa"/>
            <w:tcBorders>
              <w:top w:val="single" w:sz="4" w:space="0" w:color="000000"/>
              <w:left w:val="single" w:sz="4" w:space="0" w:color="000000"/>
              <w:bottom w:val="single" w:sz="4" w:space="0" w:color="000000"/>
              <w:right w:val="single" w:sz="4" w:space="0" w:color="000000"/>
            </w:tcBorders>
          </w:tcPr>
          <w:p w14:paraId="3BD908FF" w14:textId="77777777" w:rsidR="00A23EF8" w:rsidRDefault="00A23EF8" w:rsidP="009577FB">
            <w:pPr>
              <w:ind w:left="31"/>
            </w:pPr>
            <w:r>
              <w:rPr>
                <w:rFonts w:ascii="Times New Roman" w:eastAsia="Times New Roman" w:hAnsi="Times New Roman" w:cs="Times New Roman"/>
                <w:b/>
                <w:sz w:val="24"/>
              </w:rPr>
              <w:t xml:space="preserve">Average </w:t>
            </w:r>
          </w:p>
          <w:p w14:paraId="103B049E" w14:textId="77777777" w:rsidR="00A23EF8" w:rsidRDefault="00A23EF8" w:rsidP="009577FB">
            <w:pPr>
              <w:ind w:left="118"/>
            </w:pPr>
            <w:r>
              <w:rPr>
                <w:rFonts w:ascii="Times New Roman" w:eastAsia="Times New Roman" w:hAnsi="Times New Roman" w:cs="Times New Roman"/>
                <w:b/>
                <w:sz w:val="24"/>
              </w:rPr>
              <w:t xml:space="preserve">Marks </w:t>
            </w:r>
          </w:p>
          <w:p w14:paraId="432CDD0B" w14:textId="77777777" w:rsidR="00A23EF8" w:rsidRDefault="00A23EF8" w:rsidP="009577FB">
            <w:pPr>
              <w:ind w:right="76"/>
              <w:jc w:val="center"/>
            </w:pPr>
            <w:r>
              <w:rPr>
                <w:rFonts w:ascii="Times New Roman" w:eastAsia="Times New Roman" w:hAnsi="Times New Roman" w:cs="Times New Roman"/>
                <w:b/>
                <w:sz w:val="24"/>
              </w:rPr>
              <w:t xml:space="preserve">(4-5) </w:t>
            </w:r>
          </w:p>
        </w:tc>
        <w:tc>
          <w:tcPr>
            <w:tcW w:w="1071" w:type="dxa"/>
            <w:tcBorders>
              <w:top w:val="single" w:sz="4" w:space="0" w:color="000000"/>
              <w:left w:val="single" w:sz="4" w:space="0" w:color="000000"/>
              <w:bottom w:val="single" w:sz="4" w:space="0" w:color="000000"/>
              <w:right w:val="single" w:sz="4" w:space="0" w:color="000000"/>
            </w:tcBorders>
          </w:tcPr>
          <w:p w14:paraId="2B28B8F4" w14:textId="77777777" w:rsidR="00A23EF8" w:rsidRDefault="00A23EF8" w:rsidP="009577FB">
            <w:pPr>
              <w:ind w:right="71"/>
              <w:jc w:val="center"/>
            </w:pPr>
            <w:r>
              <w:rPr>
                <w:rFonts w:ascii="Times New Roman" w:eastAsia="Times New Roman" w:hAnsi="Times New Roman" w:cs="Times New Roman"/>
                <w:b/>
                <w:sz w:val="24"/>
              </w:rPr>
              <w:t xml:space="preserve">Good </w:t>
            </w:r>
          </w:p>
          <w:p w14:paraId="544C26D5" w14:textId="77777777" w:rsidR="00A23EF8" w:rsidRDefault="00A23EF8" w:rsidP="009577FB">
            <w:pPr>
              <w:ind w:left="89"/>
            </w:pPr>
            <w:r>
              <w:rPr>
                <w:rFonts w:ascii="Times New Roman" w:eastAsia="Times New Roman" w:hAnsi="Times New Roman" w:cs="Times New Roman"/>
                <w:b/>
                <w:sz w:val="24"/>
              </w:rPr>
              <w:t xml:space="preserve">Marks </w:t>
            </w:r>
          </w:p>
          <w:p w14:paraId="087A8A15" w14:textId="77777777" w:rsidR="00A23EF8" w:rsidRDefault="00A23EF8" w:rsidP="009577FB">
            <w:pPr>
              <w:ind w:right="74"/>
              <w:jc w:val="center"/>
            </w:pPr>
            <w:r>
              <w:rPr>
                <w:rFonts w:ascii="Times New Roman" w:eastAsia="Times New Roman" w:hAnsi="Times New Roman" w:cs="Times New Roman"/>
                <w:b/>
                <w:sz w:val="24"/>
              </w:rPr>
              <w:t xml:space="preserve">(6-8) </w:t>
            </w:r>
          </w:p>
        </w:tc>
        <w:tc>
          <w:tcPr>
            <w:tcW w:w="1277" w:type="dxa"/>
            <w:tcBorders>
              <w:top w:val="single" w:sz="4" w:space="0" w:color="000000"/>
              <w:left w:val="single" w:sz="4" w:space="0" w:color="000000"/>
              <w:bottom w:val="single" w:sz="4" w:space="0" w:color="000000"/>
              <w:right w:val="single" w:sz="4" w:space="0" w:color="000000"/>
            </w:tcBorders>
          </w:tcPr>
          <w:p w14:paraId="600FECCB" w14:textId="77777777" w:rsidR="00A23EF8" w:rsidRDefault="00A23EF8" w:rsidP="009577FB">
            <w:pPr>
              <w:ind w:left="58"/>
            </w:pPr>
            <w:r>
              <w:rPr>
                <w:rFonts w:ascii="Times New Roman" w:eastAsia="Times New Roman" w:hAnsi="Times New Roman" w:cs="Times New Roman"/>
                <w:b/>
                <w:sz w:val="24"/>
              </w:rPr>
              <w:t xml:space="preserve">Excellent </w:t>
            </w:r>
          </w:p>
          <w:p w14:paraId="5DFC052E" w14:textId="77777777" w:rsidR="00A23EF8" w:rsidRDefault="00A23EF8" w:rsidP="009577FB">
            <w:pPr>
              <w:ind w:right="75"/>
              <w:jc w:val="center"/>
            </w:pPr>
            <w:r>
              <w:rPr>
                <w:rFonts w:ascii="Times New Roman" w:eastAsia="Times New Roman" w:hAnsi="Times New Roman" w:cs="Times New Roman"/>
                <w:b/>
                <w:sz w:val="24"/>
              </w:rPr>
              <w:t xml:space="preserve">Marks  </w:t>
            </w:r>
          </w:p>
          <w:p w14:paraId="285FA2F5" w14:textId="77777777" w:rsidR="00A23EF8" w:rsidRDefault="00A23EF8" w:rsidP="009577FB">
            <w:pPr>
              <w:ind w:right="74"/>
              <w:jc w:val="center"/>
            </w:pPr>
            <w:r>
              <w:rPr>
                <w:rFonts w:ascii="Times New Roman" w:eastAsia="Times New Roman" w:hAnsi="Times New Roman" w:cs="Times New Roman"/>
                <w:b/>
                <w:sz w:val="24"/>
              </w:rPr>
              <w:t xml:space="preserve">(9-10) </w:t>
            </w:r>
          </w:p>
        </w:tc>
        <w:tc>
          <w:tcPr>
            <w:tcW w:w="806" w:type="dxa"/>
            <w:tcBorders>
              <w:top w:val="single" w:sz="4" w:space="0" w:color="000000"/>
              <w:left w:val="single" w:sz="4" w:space="0" w:color="000000"/>
              <w:bottom w:val="single" w:sz="4" w:space="0" w:color="000000"/>
              <w:right w:val="single" w:sz="4" w:space="0" w:color="FFFFFF"/>
            </w:tcBorders>
            <w:vAlign w:val="center"/>
          </w:tcPr>
          <w:p w14:paraId="77FB6465" w14:textId="77777777" w:rsidR="00A23EF8" w:rsidRDefault="00A23EF8" w:rsidP="009577FB">
            <w:pPr>
              <w:ind w:left="2" w:firstLine="72"/>
            </w:pPr>
            <w:r>
              <w:rPr>
                <w:rFonts w:ascii="Times New Roman" w:eastAsia="Times New Roman" w:hAnsi="Times New Roman" w:cs="Times New Roman"/>
                <w:b/>
                <w:sz w:val="24"/>
              </w:rPr>
              <w:t xml:space="preserve">Sub Total </w:t>
            </w:r>
          </w:p>
        </w:tc>
      </w:tr>
      <w:tr w:rsidR="00A23EF8" w14:paraId="2DF42062" w14:textId="77777777" w:rsidTr="009577FB">
        <w:trPr>
          <w:trHeight w:val="312"/>
        </w:trPr>
        <w:tc>
          <w:tcPr>
            <w:tcW w:w="10865" w:type="dxa"/>
            <w:gridSpan w:val="7"/>
            <w:tcBorders>
              <w:top w:val="single" w:sz="4" w:space="0" w:color="000000"/>
              <w:left w:val="single" w:sz="4" w:space="0" w:color="FFFFFF"/>
              <w:bottom w:val="single" w:sz="4" w:space="0" w:color="000000"/>
              <w:right w:val="single" w:sz="4" w:space="0" w:color="FFFFFF"/>
            </w:tcBorders>
            <w:shd w:val="clear" w:color="auto" w:fill="BFBFBF"/>
          </w:tcPr>
          <w:p w14:paraId="0B9D55E0" w14:textId="77777777" w:rsidR="00A23EF8" w:rsidRDefault="00A23EF8" w:rsidP="009577FB">
            <w:pPr>
              <w:ind w:right="78"/>
              <w:jc w:val="center"/>
            </w:pPr>
            <w:r>
              <w:rPr>
                <w:rFonts w:ascii="Times New Roman" w:eastAsia="Times New Roman" w:hAnsi="Times New Roman" w:cs="Times New Roman"/>
                <w:b/>
                <w:sz w:val="24"/>
              </w:rPr>
              <w:t xml:space="preserve">(A) Process and Product Assessment </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6 Marks) </w:t>
            </w:r>
          </w:p>
        </w:tc>
      </w:tr>
      <w:tr w:rsidR="00A23EF8" w14:paraId="4DF068C4" w14:textId="77777777" w:rsidTr="009577FB">
        <w:trPr>
          <w:trHeight w:val="472"/>
        </w:trPr>
        <w:tc>
          <w:tcPr>
            <w:tcW w:w="604" w:type="dxa"/>
            <w:tcBorders>
              <w:top w:val="single" w:sz="4" w:space="0" w:color="000000"/>
              <w:left w:val="single" w:sz="4" w:space="0" w:color="FFFFFF"/>
              <w:bottom w:val="single" w:sz="4" w:space="0" w:color="000000"/>
              <w:right w:val="single" w:sz="4" w:space="0" w:color="000000"/>
            </w:tcBorders>
            <w:vAlign w:val="center"/>
          </w:tcPr>
          <w:p w14:paraId="098B2E4E" w14:textId="77777777" w:rsidR="00A23EF8" w:rsidRDefault="00A23EF8" w:rsidP="009577FB">
            <w:pPr>
              <w:ind w:right="40"/>
              <w:jc w:val="center"/>
            </w:pPr>
            <w:r>
              <w:rPr>
                <w:rFonts w:ascii="Times New Roman" w:eastAsia="Times New Roman" w:hAnsi="Times New Roman" w:cs="Times New Roman"/>
                <w:sz w:val="24"/>
              </w:rPr>
              <w:t xml:space="preserve">1 </w:t>
            </w:r>
          </w:p>
        </w:tc>
        <w:tc>
          <w:tcPr>
            <w:tcW w:w="4980" w:type="dxa"/>
            <w:tcBorders>
              <w:top w:val="single" w:sz="4" w:space="0" w:color="000000"/>
              <w:left w:val="single" w:sz="4" w:space="0" w:color="000000"/>
              <w:bottom w:val="single" w:sz="4" w:space="0" w:color="000000"/>
              <w:right w:val="single" w:sz="4" w:space="0" w:color="000000"/>
            </w:tcBorders>
            <w:vAlign w:val="center"/>
          </w:tcPr>
          <w:p w14:paraId="3B7C2158" w14:textId="77777777" w:rsidR="00A23EF8" w:rsidRDefault="00A23EF8" w:rsidP="009577FB">
            <w:r>
              <w:rPr>
                <w:rFonts w:ascii="Times New Roman" w:eastAsia="Times New Roman" w:hAnsi="Times New Roman" w:cs="Times New Roman"/>
                <w:sz w:val="24"/>
              </w:rPr>
              <w:t xml:space="preserve">Relevance to the Course </w:t>
            </w:r>
          </w:p>
        </w:tc>
        <w:tc>
          <w:tcPr>
            <w:tcW w:w="992" w:type="dxa"/>
            <w:tcBorders>
              <w:top w:val="single" w:sz="4" w:space="0" w:color="000000"/>
              <w:left w:val="single" w:sz="4" w:space="0" w:color="000000"/>
              <w:bottom w:val="single" w:sz="4" w:space="0" w:color="000000"/>
              <w:right w:val="single" w:sz="4" w:space="0" w:color="000000"/>
            </w:tcBorders>
            <w:vAlign w:val="center"/>
          </w:tcPr>
          <w:p w14:paraId="2417F53D"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4627F33C"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05AB28FB"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124FD30B"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806" w:type="dxa"/>
            <w:vMerge w:val="restart"/>
            <w:tcBorders>
              <w:top w:val="single" w:sz="4" w:space="0" w:color="000000"/>
              <w:left w:val="single" w:sz="4" w:space="0" w:color="000000"/>
              <w:bottom w:val="single" w:sz="4" w:space="0" w:color="000000"/>
              <w:right w:val="single" w:sz="4" w:space="0" w:color="FFFFFF"/>
            </w:tcBorders>
          </w:tcPr>
          <w:p w14:paraId="1B6006C5" w14:textId="77777777" w:rsidR="00A23EF8" w:rsidRDefault="00A23EF8" w:rsidP="009577FB">
            <w:pPr>
              <w:ind w:right="9"/>
              <w:jc w:val="center"/>
            </w:pPr>
            <w:r>
              <w:rPr>
                <w:rFonts w:ascii="Times New Roman" w:eastAsia="Times New Roman" w:hAnsi="Times New Roman" w:cs="Times New Roman"/>
                <w:b/>
                <w:sz w:val="40"/>
              </w:rPr>
              <w:t xml:space="preserve"> </w:t>
            </w:r>
          </w:p>
        </w:tc>
      </w:tr>
      <w:tr w:rsidR="00A23EF8" w14:paraId="24CAF824" w14:textId="77777777" w:rsidTr="009577FB">
        <w:trPr>
          <w:trHeight w:val="470"/>
        </w:trPr>
        <w:tc>
          <w:tcPr>
            <w:tcW w:w="604" w:type="dxa"/>
            <w:tcBorders>
              <w:top w:val="single" w:sz="4" w:space="0" w:color="000000"/>
              <w:left w:val="single" w:sz="4" w:space="0" w:color="FFFFFF"/>
              <w:bottom w:val="single" w:sz="4" w:space="0" w:color="000000"/>
              <w:right w:val="single" w:sz="4" w:space="0" w:color="000000"/>
            </w:tcBorders>
          </w:tcPr>
          <w:p w14:paraId="1AEFFFB2" w14:textId="77777777" w:rsidR="00A23EF8" w:rsidRDefault="00A23EF8" w:rsidP="009577FB">
            <w:pPr>
              <w:ind w:right="40"/>
              <w:jc w:val="center"/>
            </w:pPr>
            <w:r>
              <w:rPr>
                <w:rFonts w:ascii="Times New Roman" w:eastAsia="Times New Roman" w:hAnsi="Times New Roman" w:cs="Times New Roman"/>
                <w:sz w:val="24"/>
              </w:rPr>
              <w:t xml:space="preserve">2 </w:t>
            </w:r>
          </w:p>
        </w:tc>
        <w:tc>
          <w:tcPr>
            <w:tcW w:w="4980" w:type="dxa"/>
            <w:tcBorders>
              <w:top w:val="single" w:sz="4" w:space="0" w:color="000000"/>
              <w:left w:val="single" w:sz="4" w:space="0" w:color="000000"/>
              <w:bottom w:val="single" w:sz="4" w:space="0" w:color="000000"/>
              <w:right w:val="single" w:sz="4" w:space="0" w:color="000000"/>
            </w:tcBorders>
          </w:tcPr>
          <w:p w14:paraId="04311700" w14:textId="77777777" w:rsidR="00A23EF8" w:rsidRDefault="00A23EF8" w:rsidP="009577FB">
            <w:r>
              <w:rPr>
                <w:rFonts w:ascii="Times New Roman" w:eastAsia="Times New Roman" w:hAnsi="Times New Roman" w:cs="Times New Roman"/>
                <w:sz w:val="24"/>
              </w:rPr>
              <w:t xml:space="preserve">Literature Review/Information Collection </w:t>
            </w:r>
          </w:p>
        </w:tc>
        <w:tc>
          <w:tcPr>
            <w:tcW w:w="992" w:type="dxa"/>
            <w:tcBorders>
              <w:top w:val="single" w:sz="4" w:space="0" w:color="000000"/>
              <w:left w:val="single" w:sz="4" w:space="0" w:color="000000"/>
              <w:bottom w:val="single" w:sz="4" w:space="0" w:color="000000"/>
              <w:right w:val="single" w:sz="4" w:space="0" w:color="000000"/>
            </w:tcBorders>
          </w:tcPr>
          <w:p w14:paraId="6A4C0B7A"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0261352B"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66417109"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79A4BDF"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755DA68A" w14:textId="77777777" w:rsidR="00A23EF8" w:rsidRDefault="00A23EF8" w:rsidP="009577FB"/>
        </w:tc>
      </w:tr>
      <w:tr w:rsidR="00A23EF8" w14:paraId="713F6EC1" w14:textId="77777777" w:rsidTr="009577FB">
        <w:trPr>
          <w:trHeight w:val="470"/>
        </w:trPr>
        <w:tc>
          <w:tcPr>
            <w:tcW w:w="604" w:type="dxa"/>
            <w:tcBorders>
              <w:top w:val="single" w:sz="4" w:space="0" w:color="000000"/>
              <w:left w:val="single" w:sz="4" w:space="0" w:color="FFFFFF"/>
              <w:bottom w:val="single" w:sz="4" w:space="0" w:color="000000"/>
              <w:right w:val="single" w:sz="4" w:space="0" w:color="000000"/>
            </w:tcBorders>
          </w:tcPr>
          <w:p w14:paraId="199E483C" w14:textId="77777777" w:rsidR="00A23EF8" w:rsidRDefault="00A23EF8" w:rsidP="009577FB">
            <w:pPr>
              <w:ind w:right="40"/>
              <w:jc w:val="center"/>
            </w:pPr>
            <w:r>
              <w:rPr>
                <w:rFonts w:ascii="Times New Roman" w:eastAsia="Times New Roman" w:hAnsi="Times New Roman" w:cs="Times New Roman"/>
                <w:sz w:val="24"/>
              </w:rPr>
              <w:t xml:space="preserve">3 </w:t>
            </w:r>
          </w:p>
        </w:tc>
        <w:tc>
          <w:tcPr>
            <w:tcW w:w="4980" w:type="dxa"/>
            <w:tcBorders>
              <w:top w:val="single" w:sz="4" w:space="0" w:color="000000"/>
              <w:left w:val="single" w:sz="4" w:space="0" w:color="000000"/>
              <w:bottom w:val="single" w:sz="4" w:space="0" w:color="000000"/>
              <w:right w:val="single" w:sz="4" w:space="0" w:color="000000"/>
            </w:tcBorders>
          </w:tcPr>
          <w:p w14:paraId="6845E063" w14:textId="77777777" w:rsidR="00A23EF8" w:rsidRDefault="00A23EF8" w:rsidP="009577FB">
            <w:r>
              <w:rPr>
                <w:rFonts w:ascii="Times New Roman" w:eastAsia="Times New Roman" w:hAnsi="Times New Roman" w:cs="Times New Roman"/>
                <w:sz w:val="24"/>
              </w:rPr>
              <w:t xml:space="preserve">Completion of the Target as per Project Proposal </w:t>
            </w:r>
          </w:p>
        </w:tc>
        <w:tc>
          <w:tcPr>
            <w:tcW w:w="992" w:type="dxa"/>
            <w:tcBorders>
              <w:top w:val="single" w:sz="4" w:space="0" w:color="000000"/>
              <w:left w:val="single" w:sz="4" w:space="0" w:color="000000"/>
              <w:bottom w:val="single" w:sz="4" w:space="0" w:color="000000"/>
              <w:right w:val="single" w:sz="4" w:space="0" w:color="000000"/>
            </w:tcBorders>
          </w:tcPr>
          <w:p w14:paraId="5BBE37D0"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2B701E73"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074CED3C"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2D35C6E7"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031C56ED" w14:textId="77777777" w:rsidR="00A23EF8" w:rsidRDefault="00A23EF8" w:rsidP="009577FB"/>
        </w:tc>
      </w:tr>
      <w:tr w:rsidR="00A23EF8" w14:paraId="501F7DB0" w14:textId="77777777" w:rsidTr="009577FB">
        <w:trPr>
          <w:trHeight w:val="468"/>
        </w:trPr>
        <w:tc>
          <w:tcPr>
            <w:tcW w:w="604" w:type="dxa"/>
            <w:tcBorders>
              <w:top w:val="single" w:sz="4" w:space="0" w:color="000000"/>
              <w:left w:val="single" w:sz="4" w:space="0" w:color="FFFFFF"/>
              <w:bottom w:val="single" w:sz="4" w:space="0" w:color="000000"/>
              <w:right w:val="single" w:sz="4" w:space="0" w:color="000000"/>
            </w:tcBorders>
          </w:tcPr>
          <w:p w14:paraId="2988C5D9" w14:textId="77777777" w:rsidR="00A23EF8" w:rsidRDefault="00A23EF8" w:rsidP="009577FB">
            <w:pPr>
              <w:ind w:right="40"/>
              <w:jc w:val="center"/>
            </w:pPr>
            <w:r>
              <w:rPr>
                <w:rFonts w:ascii="Times New Roman" w:eastAsia="Times New Roman" w:hAnsi="Times New Roman" w:cs="Times New Roman"/>
                <w:sz w:val="24"/>
              </w:rPr>
              <w:t xml:space="preserve">4 </w:t>
            </w:r>
          </w:p>
        </w:tc>
        <w:tc>
          <w:tcPr>
            <w:tcW w:w="4980" w:type="dxa"/>
            <w:tcBorders>
              <w:top w:val="single" w:sz="4" w:space="0" w:color="000000"/>
              <w:left w:val="single" w:sz="4" w:space="0" w:color="000000"/>
              <w:bottom w:val="single" w:sz="4" w:space="0" w:color="000000"/>
              <w:right w:val="single" w:sz="4" w:space="0" w:color="000000"/>
            </w:tcBorders>
          </w:tcPr>
          <w:p w14:paraId="7F1AD73E" w14:textId="77777777" w:rsidR="00A23EF8" w:rsidRDefault="00A23EF8" w:rsidP="009577FB">
            <w:r>
              <w:rPr>
                <w:rFonts w:ascii="Times New Roman" w:eastAsia="Times New Roman" w:hAnsi="Times New Roman" w:cs="Times New Roman"/>
                <w:sz w:val="24"/>
              </w:rPr>
              <w:t xml:space="preserve">Analysis of Data &amp; Representation </w:t>
            </w:r>
          </w:p>
        </w:tc>
        <w:tc>
          <w:tcPr>
            <w:tcW w:w="992" w:type="dxa"/>
            <w:tcBorders>
              <w:top w:val="single" w:sz="4" w:space="0" w:color="000000"/>
              <w:left w:val="single" w:sz="4" w:space="0" w:color="000000"/>
              <w:bottom w:val="single" w:sz="4" w:space="0" w:color="000000"/>
              <w:right w:val="single" w:sz="4" w:space="0" w:color="000000"/>
            </w:tcBorders>
          </w:tcPr>
          <w:p w14:paraId="43C05551"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4495DE91"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448827DC"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366DEBD4"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31FCF3BE" w14:textId="77777777" w:rsidR="00A23EF8" w:rsidRDefault="00A23EF8" w:rsidP="009577FB"/>
        </w:tc>
      </w:tr>
      <w:tr w:rsidR="00A23EF8" w14:paraId="776CCCB4" w14:textId="77777777" w:rsidTr="009577FB">
        <w:trPr>
          <w:trHeight w:val="470"/>
        </w:trPr>
        <w:tc>
          <w:tcPr>
            <w:tcW w:w="604" w:type="dxa"/>
            <w:tcBorders>
              <w:top w:val="single" w:sz="4" w:space="0" w:color="000000"/>
              <w:left w:val="single" w:sz="4" w:space="0" w:color="FFFFFF"/>
              <w:bottom w:val="single" w:sz="4" w:space="0" w:color="000000"/>
              <w:right w:val="single" w:sz="4" w:space="0" w:color="000000"/>
            </w:tcBorders>
            <w:vAlign w:val="center"/>
          </w:tcPr>
          <w:p w14:paraId="6325B595" w14:textId="77777777" w:rsidR="00A23EF8" w:rsidRDefault="00A23EF8" w:rsidP="009577FB">
            <w:pPr>
              <w:ind w:right="40"/>
              <w:jc w:val="center"/>
            </w:pPr>
            <w:r>
              <w:rPr>
                <w:rFonts w:ascii="Times New Roman" w:eastAsia="Times New Roman" w:hAnsi="Times New Roman" w:cs="Times New Roman"/>
                <w:sz w:val="24"/>
              </w:rPr>
              <w:t xml:space="preserve">5 </w:t>
            </w:r>
          </w:p>
        </w:tc>
        <w:tc>
          <w:tcPr>
            <w:tcW w:w="4980" w:type="dxa"/>
            <w:tcBorders>
              <w:top w:val="single" w:sz="4" w:space="0" w:color="000000"/>
              <w:left w:val="single" w:sz="4" w:space="0" w:color="000000"/>
              <w:bottom w:val="single" w:sz="4" w:space="0" w:color="000000"/>
              <w:right w:val="single" w:sz="4" w:space="0" w:color="000000"/>
            </w:tcBorders>
            <w:vAlign w:val="center"/>
          </w:tcPr>
          <w:p w14:paraId="38B3FD81" w14:textId="77777777" w:rsidR="00A23EF8" w:rsidRDefault="00A23EF8" w:rsidP="009577FB">
            <w:r>
              <w:rPr>
                <w:rFonts w:ascii="Times New Roman" w:eastAsia="Times New Roman" w:hAnsi="Times New Roman" w:cs="Times New Roman"/>
                <w:sz w:val="24"/>
              </w:rPr>
              <w:t xml:space="preserve">Quality of Prototype/Model </w:t>
            </w:r>
          </w:p>
        </w:tc>
        <w:tc>
          <w:tcPr>
            <w:tcW w:w="992" w:type="dxa"/>
            <w:tcBorders>
              <w:top w:val="single" w:sz="4" w:space="0" w:color="000000"/>
              <w:left w:val="single" w:sz="4" w:space="0" w:color="000000"/>
              <w:bottom w:val="single" w:sz="4" w:space="0" w:color="000000"/>
              <w:right w:val="single" w:sz="4" w:space="0" w:color="000000"/>
            </w:tcBorders>
            <w:vAlign w:val="center"/>
          </w:tcPr>
          <w:p w14:paraId="6C1118AD"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66EC8461"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1A9F6DDC"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146449F"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nil"/>
              <w:right w:val="single" w:sz="4" w:space="0" w:color="FFFFFF"/>
            </w:tcBorders>
          </w:tcPr>
          <w:p w14:paraId="2FC36E57" w14:textId="77777777" w:rsidR="00A23EF8" w:rsidRDefault="00A23EF8" w:rsidP="009577FB"/>
        </w:tc>
      </w:tr>
      <w:tr w:rsidR="00A23EF8" w14:paraId="19E91B7E" w14:textId="77777777" w:rsidTr="009577FB">
        <w:trPr>
          <w:trHeight w:val="472"/>
        </w:trPr>
        <w:tc>
          <w:tcPr>
            <w:tcW w:w="604" w:type="dxa"/>
            <w:tcBorders>
              <w:top w:val="single" w:sz="4" w:space="0" w:color="000000"/>
              <w:left w:val="single" w:sz="4" w:space="0" w:color="FFFFFF"/>
              <w:bottom w:val="single" w:sz="4" w:space="0" w:color="000000"/>
              <w:right w:val="single" w:sz="4" w:space="0" w:color="000000"/>
            </w:tcBorders>
            <w:vAlign w:val="center"/>
          </w:tcPr>
          <w:p w14:paraId="23F61213" w14:textId="77777777" w:rsidR="00A23EF8" w:rsidRDefault="00A23EF8" w:rsidP="009577FB">
            <w:pPr>
              <w:ind w:right="40"/>
              <w:jc w:val="center"/>
            </w:pPr>
            <w:r>
              <w:rPr>
                <w:rFonts w:ascii="Times New Roman" w:eastAsia="Times New Roman" w:hAnsi="Times New Roman" w:cs="Times New Roman"/>
                <w:sz w:val="24"/>
              </w:rPr>
              <w:t xml:space="preserve">6 </w:t>
            </w:r>
          </w:p>
        </w:tc>
        <w:tc>
          <w:tcPr>
            <w:tcW w:w="4980" w:type="dxa"/>
            <w:tcBorders>
              <w:top w:val="single" w:sz="4" w:space="0" w:color="000000"/>
              <w:left w:val="single" w:sz="4" w:space="0" w:color="000000"/>
              <w:bottom w:val="single" w:sz="4" w:space="0" w:color="000000"/>
              <w:right w:val="single" w:sz="4" w:space="0" w:color="000000"/>
            </w:tcBorders>
            <w:vAlign w:val="center"/>
          </w:tcPr>
          <w:p w14:paraId="32201FF8" w14:textId="77777777" w:rsidR="00A23EF8" w:rsidRDefault="00A23EF8" w:rsidP="009577FB">
            <w:r>
              <w:rPr>
                <w:rFonts w:ascii="Times New Roman" w:eastAsia="Times New Roman" w:hAnsi="Times New Roman" w:cs="Times New Roman"/>
                <w:sz w:val="24"/>
              </w:rPr>
              <w:t xml:space="preserve">Report Preparation </w:t>
            </w:r>
          </w:p>
        </w:tc>
        <w:tc>
          <w:tcPr>
            <w:tcW w:w="992" w:type="dxa"/>
            <w:tcBorders>
              <w:top w:val="single" w:sz="4" w:space="0" w:color="000000"/>
              <w:left w:val="single" w:sz="4" w:space="0" w:color="000000"/>
              <w:bottom w:val="single" w:sz="4" w:space="0" w:color="000000"/>
              <w:right w:val="single" w:sz="4" w:space="0" w:color="000000"/>
            </w:tcBorders>
            <w:vAlign w:val="center"/>
          </w:tcPr>
          <w:p w14:paraId="1577485C"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1C1FAE0B"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06648D74"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5A934A1F"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single" w:sz="4" w:space="0" w:color="000000"/>
              <w:right w:val="single" w:sz="4" w:space="0" w:color="FFFFFF"/>
            </w:tcBorders>
          </w:tcPr>
          <w:p w14:paraId="5F8F5CD4" w14:textId="77777777" w:rsidR="00A23EF8" w:rsidRDefault="00A23EF8" w:rsidP="009577FB"/>
        </w:tc>
      </w:tr>
      <w:tr w:rsidR="00A23EF8" w14:paraId="3C46958D" w14:textId="77777777" w:rsidTr="009577FB">
        <w:trPr>
          <w:trHeight w:val="314"/>
        </w:trPr>
        <w:tc>
          <w:tcPr>
            <w:tcW w:w="10865" w:type="dxa"/>
            <w:gridSpan w:val="7"/>
            <w:tcBorders>
              <w:top w:val="single" w:sz="4" w:space="0" w:color="000000"/>
              <w:left w:val="single" w:sz="4" w:space="0" w:color="FFFFFF"/>
              <w:bottom w:val="single" w:sz="4" w:space="0" w:color="000000"/>
              <w:right w:val="single" w:sz="4" w:space="0" w:color="FFFFFF"/>
            </w:tcBorders>
            <w:shd w:val="clear" w:color="auto" w:fill="BFBFBF"/>
          </w:tcPr>
          <w:p w14:paraId="1ED06886" w14:textId="77777777" w:rsidR="00A23EF8" w:rsidRDefault="00A23EF8" w:rsidP="009577FB">
            <w:pPr>
              <w:ind w:right="77"/>
              <w:jc w:val="center"/>
            </w:pPr>
            <w:r>
              <w:rPr>
                <w:rFonts w:ascii="Times New Roman" w:eastAsia="Times New Roman" w:hAnsi="Times New Roman" w:cs="Times New Roman"/>
                <w:b/>
                <w:sz w:val="24"/>
              </w:rPr>
              <w:t>(B) Individual Presentation/Viva</w:t>
            </w:r>
            <w:proofErr w:type="gramStart"/>
            <w:r>
              <w:rPr>
                <w:rFonts w:ascii="Times New Roman" w:eastAsia="Times New Roman" w:hAnsi="Times New Roman" w:cs="Times New Roman"/>
                <w:b/>
                <w:sz w:val="24"/>
              </w:rPr>
              <w:t xml:space="preserve">   (</w:t>
            </w:r>
            <w:proofErr w:type="gramEnd"/>
            <w:r>
              <w:rPr>
                <w:rFonts w:ascii="Times New Roman" w:eastAsia="Times New Roman" w:hAnsi="Times New Roman" w:cs="Times New Roman"/>
                <w:b/>
                <w:sz w:val="24"/>
              </w:rPr>
              <w:t xml:space="preserve">4 Marks) </w:t>
            </w:r>
          </w:p>
        </w:tc>
      </w:tr>
      <w:tr w:rsidR="00A23EF8" w14:paraId="66C55BB1" w14:textId="77777777" w:rsidTr="009577FB">
        <w:trPr>
          <w:trHeight w:val="469"/>
        </w:trPr>
        <w:tc>
          <w:tcPr>
            <w:tcW w:w="604" w:type="dxa"/>
            <w:tcBorders>
              <w:top w:val="single" w:sz="4" w:space="0" w:color="000000"/>
              <w:left w:val="single" w:sz="4" w:space="0" w:color="FFFFFF"/>
              <w:bottom w:val="single" w:sz="4" w:space="0" w:color="000000"/>
              <w:right w:val="single" w:sz="4" w:space="0" w:color="000000"/>
            </w:tcBorders>
          </w:tcPr>
          <w:p w14:paraId="7AE416E3" w14:textId="77777777" w:rsidR="00A23EF8" w:rsidRDefault="00A23EF8" w:rsidP="009577FB">
            <w:pPr>
              <w:ind w:right="40"/>
              <w:jc w:val="center"/>
            </w:pPr>
            <w:r>
              <w:rPr>
                <w:rFonts w:ascii="Times New Roman" w:eastAsia="Times New Roman" w:hAnsi="Times New Roman" w:cs="Times New Roman"/>
                <w:sz w:val="24"/>
              </w:rPr>
              <w:t xml:space="preserve">7 </w:t>
            </w:r>
          </w:p>
        </w:tc>
        <w:tc>
          <w:tcPr>
            <w:tcW w:w="4980" w:type="dxa"/>
            <w:tcBorders>
              <w:top w:val="single" w:sz="4" w:space="0" w:color="000000"/>
              <w:left w:val="single" w:sz="4" w:space="0" w:color="000000"/>
              <w:bottom w:val="single" w:sz="4" w:space="0" w:color="000000"/>
              <w:right w:val="single" w:sz="4" w:space="0" w:color="000000"/>
            </w:tcBorders>
          </w:tcPr>
          <w:p w14:paraId="1B4F0C69" w14:textId="77777777" w:rsidR="00A23EF8" w:rsidRDefault="00A23EF8" w:rsidP="009577FB">
            <w:r>
              <w:rPr>
                <w:rFonts w:ascii="Times New Roman" w:eastAsia="Times New Roman" w:hAnsi="Times New Roman" w:cs="Times New Roman"/>
                <w:sz w:val="24"/>
              </w:rPr>
              <w:t xml:space="preserve">Presentation </w:t>
            </w:r>
          </w:p>
        </w:tc>
        <w:tc>
          <w:tcPr>
            <w:tcW w:w="992" w:type="dxa"/>
            <w:tcBorders>
              <w:top w:val="single" w:sz="4" w:space="0" w:color="000000"/>
              <w:left w:val="single" w:sz="4" w:space="0" w:color="000000"/>
              <w:bottom w:val="single" w:sz="4" w:space="0" w:color="000000"/>
              <w:right w:val="single" w:sz="4" w:space="0" w:color="000000"/>
            </w:tcBorders>
          </w:tcPr>
          <w:p w14:paraId="429BDB0E"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tcPr>
          <w:p w14:paraId="702F89CA"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6AC60530"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49C1F78D"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806" w:type="dxa"/>
            <w:vMerge w:val="restart"/>
            <w:tcBorders>
              <w:top w:val="single" w:sz="4" w:space="0" w:color="000000"/>
              <w:left w:val="single" w:sz="4" w:space="0" w:color="000000"/>
              <w:bottom w:val="single" w:sz="4" w:space="0" w:color="000000"/>
              <w:right w:val="single" w:sz="4" w:space="0" w:color="FFFFFF"/>
            </w:tcBorders>
          </w:tcPr>
          <w:p w14:paraId="3142B277" w14:textId="77777777" w:rsidR="00A23EF8" w:rsidRDefault="00A23EF8" w:rsidP="009577FB">
            <w:pPr>
              <w:ind w:right="9"/>
              <w:jc w:val="center"/>
            </w:pPr>
            <w:r>
              <w:rPr>
                <w:rFonts w:ascii="Times New Roman" w:eastAsia="Times New Roman" w:hAnsi="Times New Roman" w:cs="Times New Roman"/>
                <w:b/>
                <w:sz w:val="40"/>
              </w:rPr>
              <w:t xml:space="preserve"> </w:t>
            </w:r>
          </w:p>
        </w:tc>
      </w:tr>
      <w:tr w:rsidR="00A23EF8" w14:paraId="0D4463BF" w14:textId="77777777" w:rsidTr="009577FB">
        <w:trPr>
          <w:trHeight w:val="470"/>
        </w:trPr>
        <w:tc>
          <w:tcPr>
            <w:tcW w:w="604" w:type="dxa"/>
            <w:tcBorders>
              <w:top w:val="single" w:sz="4" w:space="0" w:color="000000"/>
              <w:left w:val="single" w:sz="4" w:space="0" w:color="FFFFFF"/>
              <w:bottom w:val="single" w:sz="4" w:space="0" w:color="000000"/>
              <w:right w:val="single" w:sz="4" w:space="0" w:color="000000"/>
            </w:tcBorders>
            <w:vAlign w:val="center"/>
          </w:tcPr>
          <w:p w14:paraId="3C5B74AF" w14:textId="77777777" w:rsidR="00A23EF8" w:rsidRDefault="00A23EF8" w:rsidP="009577FB">
            <w:pPr>
              <w:ind w:right="40"/>
              <w:jc w:val="center"/>
            </w:pPr>
            <w:r>
              <w:rPr>
                <w:rFonts w:ascii="Times New Roman" w:eastAsia="Times New Roman" w:hAnsi="Times New Roman" w:cs="Times New Roman"/>
                <w:sz w:val="24"/>
              </w:rPr>
              <w:t xml:space="preserve">8 </w:t>
            </w:r>
          </w:p>
        </w:tc>
        <w:tc>
          <w:tcPr>
            <w:tcW w:w="4980" w:type="dxa"/>
            <w:tcBorders>
              <w:top w:val="single" w:sz="4" w:space="0" w:color="000000"/>
              <w:left w:val="single" w:sz="4" w:space="0" w:color="000000"/>
              <w:bottom w:val="single" w:sz="4" w:space="0" w:color="000000"/>
              <w:right w:val="single" w:sz="4" w:space="0" w:color="000000"/>
            </w:tcBorders>
            <w:vAlign w:val="center"/>
          </w:tcPr>
          <w:p w14:paraId="1B98402F" w14:textId="77777777" w:rsidR="00A23EF8" w:rsidRDefault="00A23EF8" w:rsidP="009577FB">
            <w:r>
              <w:rPr>
                <w:rFonts w:ascii="Times New Roman" w:eastAsia="Times New Roman" w:hAnsi="Times New Roman" w:cs="Times New Roman"/>
                <w:sz w:val="24"/>
              </w:rPr>
              <w:t xml:space="preserve">Viva </w:t>
            </w:r>
          </w:p>
        </w:tc>
        <w:tc>
          <w:tcPr>
            <w:tcW w:w="992" w:type="dxa"/>
            <w:tcBorders>
              <w:top w:val="single" w:sz="4" w:space="0" w:color="000000"/>
              <w:left w:val="single" w:sz="4" w:space="0" w:color="000000"/>
              <w:bottom w:val="single" w:sz="4" w:space="0" w:color="000000"/>
              <w:right w:val="single" w:sz="4" w:space="0" w:color="000000"/>
            </w:tcBorders>
            <w:vAlign w:val="center"/>
          </w:tcPr>
          <w:p w14:paraId="3AE3000D"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135" w:type="dxa"/>
            <w:tcBorders>
              <w:top w:val="single" w:sz="4" w:space="0" w:color="000000"/>
              <w:left w:val="single" w:sz="4" w:space="0" w:color="000000"/>
              <w:bottom w:val="single" w:sz="4" w:space="0" w:color="000000"/>
              <w:right w:val="single" w:sz="4" w:space="0" w:color="000000"/>
            </w:tcBorders>
            <w:vAlign w:val="center"/>
          </w:tcPr>
          <w:p w14:paraId="3185B64F" w14:textId="77777777" w:rsidR="00A23EF8" w:rsidRDefault="00A23EF8" w:rsidP="009577FB">
            <w:pPr>
              <w:ind w:right="14"/>
              <w:jc w:val="center"/>
            </w:pPr>
            <w:r>
              <w:rPr>
                <w:rFonts w:ascii="Times New Roman" w:eastAsia="Times New Roman" w:hAnsi="Times New Roman" w:cs="Times New Roman"/>
                <w:sz w:val="24"/>
              </w:rPr>
              <w:t xml:space="preserve"> </w:t>
            </w:r>
          </w:p>
        </w:tc>
        <w:tc>
          <w:tcPr>
            <w:tcW w:w="1071" w:type="dxa"/>
            <w:tcBorders>
              <w:top w:val="single" w:sz="4" w:space="0" w:color="000000"/>
              <w:left w:val="single" w:sz="4" w:space="0" w:color="000000"/>
              <w:bottom w:val="single" w:sz="4" w:space="0" w:color="000000"/>
              <w:right w:val="single" w:sz="4" w:space="0" w:color="000000"/>
            </w:tcBorders>
          </w:tcPr>
          <w:p w14:paraId="71AFC864"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7FA7A068" w14:textId="77777777" w:rsidR="00A23EF8" w:rsidRDefault="00A23EF8" w:rsidP="009577FB">
            <w:pPr>
              <w:ind w:left="28"/>
              <w:jc w:val="center"/>
            </w:pPr>
            <w:r>
              <w:rPr>
                <w:rFonts w:ascii="Times New Roman" w:eastAsia="Times New Roman" w:hAnsi="Times New Roman" w:cs="Times New Roman"/>
                <w:b/>
                <w:sz w:val="40"/>
              </w:rPr>
              <w:t xml:space="preserve"> </w:t>
            </w:r>
          </w:p>
        </w:tc>
        <w:tc>
          <w:tcPr>
            <w:tcW w:w="0" w:type="auto"/>
            <w:vMerge/>
            <w:tcBorders>
              <w:top w:val="nil"/>
              <w:left w:val="single" w:sz="4" w:space="0" w:color="000000"/>
              <w:bottom w:val="single" w:sz="4" w:space="0" w:color="000000"/>
              <w:right w:val="single" w:sz="4" w:space="0" w:color="FFFFFF"/>
            </w:tcBorders>
          </w:tcPr>
          <w:p w14:paraId="5CC1AE31" w14:textId="77777777" w:rsidR="00A23EF8" w:rsidRDefault="00A23EF8" w:rsidP="009577FB"/>
        </w:tc>
      </w:tr>
    </w:tbl>
    <w:p w14:paraId="13B356FA" w14:textId="77777777" w:rsidR="00A23EF8" w:rsidRDefault="00A23EF8" w:rsidP="00A23EF8"/>
    <w:tbl>
      <w:tblPr>
        <w:tblStyle w:val="TableGrid"/>
        <w:tblpPr w:leftFromText="180" w:rightFromText="180" w:horzAnchor="margin" w:tblpY="705"/>
        <w:tblW w:w="0" w:type="auto"/>
        <w:tblLook w:val="04A0" w:firstRow="1" w:lastRow="0" w:firstColumn="1" w:lastColumn="0" w:noHBand="0" w:noVBand="1"/>
        <w:tblPrChange w:id="118" w:author="Rohan Pawar" w:date="2023-04-01T22:29:00Z">
          <w:tblPr>
            <w:tblStyle w:val="TableGrid"/>
            <w:tblW w:w="0" w:type="auto"/>
            <w:tblLook w:val="04A0" w:firstRow="1" w:lastRow="0" w:firstColumn="1" w:lastColumn="0" w:noHBand="0" w:noVBand="1"/>
          </w:tblPr>
        </w:tblPrChange>
      </w:tblPr>
      <w:tblGrid>
        <w:gridCol w:w="985"/>
        <w:gridCol w:w="6300"/>
        <w:gridCol w:w="1731"/>
        <w:tblGridChange w:id="119">
          <w:tblGrid>
            <w:gridCol w:w="985"/>
            <w:gridCol w:w="2020"/>
            <w:gridCol w:w="3005"/>
            <w:gridCol w:w="290"/>
            <w:gridCol w:w="985"/>
            <w:gridCol w:w="1731"/>
          </w:tblGrid>
        </w:tblGridChange>
      </w:tblGrid>
      <w:tr w:rsidR="00110B07" w14:paraId="1F64022B" w14:textId="77777777" w:rsidTr="00110B07">
        <w:trPr>
          <w:ins w:id="120" w:author="Rohan Pawar" w:date="2023-04-01T22:28:00Z"/>
        </w:trPr>
        <w:tc>
          <w:tcPr>
            <w:tcW w:w="985" w:type="dxa"/>
            <w:tcPrChange w:id="121" w:author="Rohan Pawar" w:date="2023-04-01T22:29:00Z">
              <w:tcPr>
                <w:tcW w:w="3005" w:type="dxa"/>
                <w:gridSpan w:val="2"/>
              </w:tcPr>
            </w:tcPrChange>
          </w:tcPr>
          <w:p w14:paraId="71B77B9F" w14:textId="027B9013" w:rsidR="00110B07" w:rsidRPr="00414337" w:rsidRDefault="00110B07">
            <w:pPr>
              <w:spacing w:line="240" w:lineRule="auto"/>
              <w:jc w:val="center"/>
              <w:rPr>
                <w:ins w:id="122" w:author="Rohan Pawar" w:date="2023-04-01T22:28:00Z"/>
                <w:rFonts w:cstheme="minorHAnsi"/>
                <w:b/>
                <w:sz w:val="32"/>
                <w:szCs w:val="32"/>
              </w:rPr>
              <w:pPrChange w:id="123" w:author="Rohan Pawar" w:date="2023-04-01T22:30:00Z">
                <w:pPr>
                  <w:framePr w:hSpace="180" w:wrap="around" w:hAnchor="margin" w:y="705"/>
                  <w:jc w:val="center"/>
                </w:pPr>
              </w:pPrChange>
            </w:pPr>
            <w:ins w:id="124" w:author="Rohan Pawar" w:date="2023-04-01T22:29:00Z">
              <w:r w:rsidRPr="002C022E">
                <w:rPr>
                  <w:rFonts w:cstheme="minorHAnsi"/>
                  <w:b/>
                  <w:sz w:val="32"/>
                  <w:szCs w:val="32"/>
                </w:rPr>
                <w:lastRenderedPageBreak/>
                <w:t>Sr no.</w:t>
              </w:r>
            </w:ins>
          </w:p>
        </w:tc>
        <w:tc>
          <w:tcPr>
            <w:tcW w:w="6300" w:type="dxa"/>
            <w:tcPrChange w:id="125" w:author="Rohan Pawar" w:date="2023-04-01T22:29:00Z">
              <w:tcPr>
                <w:tcW w:w="3005" w:type="dxa"/>
              </w:tcPr>
            </w:tcPrChange>
          </w:tcPr>
          <w:p w14:paraId="270E6897" w14:textId="7915ABA0" w:rsidR="00110B07" w:rsidRPr="00414337" w:rsidRDefault="00110B07">
            <w:pPr>
              <w:spacing w:line="240" w:lineRule="auto"/>
              <w:jc w:val="center"/>
              <w:rPr>
                <w:ins w:id="126" w:author="Rohan Pawar" w:date="2023-04-01T22:28:00Z"/>
                <w:rFonts w:cstheme="minorHAnsi"/>
                <w:b/>
                <w:sz w:val="32"/>
                <w:szCs w:val="32"/>
              </w:rPr>
              <w:pPrChange w:id="127" w:author="Rohan Pawar" w:date="2023-04-01T22:30:00Z">
                <w:pPr>
                  <w:framePr w:hSpace="180" w:wrap="around" w:hAnchor="margin" w:y="705"/>
                  <w:jc w:val="center"/>
                </w:pPr>
              </w:pPrChange>
            </w:pPr>
            <w:ins w:id="128" w:author="Rohan Pawar" w:date="2023-04-01T22:29:00Z">
              <w:r w:rsidRPr="00414337">
                <w:rPr>
                  <w:rFonts w:cstheme="minorHAnsi"/>
                  <w:b/>
                  <w:sz w:val="32"/>
                  <w:szCs w:val="32"/>
                </w:rPr>
                <w:t>Content</w:t>
              </w:r>
            </w:ins>
          </w:p>
        </w:tc>
        <w:tc>
          <w:tcPr>
            <w:tcW w:w="1731" w:type="dxa"/>
            <w:tcPrChange w:id="129" w:author="Rohan Pawar" w:date="2023-04-01T22:29:00Z">
              <w:tcPr>
                <w:tcW w:w="3006" w:type="dxa"/>
                <w:gridSpan w:val="3"/>
              </w:tcPr>
            </w:tcPrChange>
          </w:tcPr>
          <w:p w14:paraId="6ECF3CFF" w14:textId="22DD4342" w:rsidR="00110B07" w:rsidRPr="00414337" w:rsidRDefault="00110B07">
            <w:pPr>
              <w:spacing w:line="240" w:lineRule="auto"/>
              <w:jc w:val="center"/>
              <w:rPr>
                <w:ins w:id="130" w:author="Rohan Pawar" w:date="2023-04-01T22:28:00Z"/>
                <w:rFonts w:cstheme="minorHAnsi"/>
                <w:b/>
                <w:sz w:val="32"/>
                <w:szCs w:val="32"/>
              </w:rPr>
              <w:pPrChange w:id="131" w:author="Rohan Pawar" w:date="2023-04-01T22:30:00Z">
                <w:pPr>
                  <w:framePr w:hSpace="180" w:wrap="around" w:hAnchor="margin" w:y="705"/>
                  <w:jc w:val="center"/>
                </w:pPr>
              </w:pPrChange>
            </w:pPr>
            <w:ins w:id="132" w:author="Rohan Pawar" w:date="2023-04-01T22:29:00Z">
              <w:r w:rsidRPr="00414337">
                <w:rPr>
                  <w:rFonts w:cstheme="minorHAnsi"/>
                  <w:b/>
                  <w:sz w:val="32"/>
                  <w:szCs w:val="32"/>
                </w:rPr>
                <w:t>Page no.</w:t>
              </w:r>
            </w:ins>
          </w:p>
        </w:tc>
      </w:tr>
      <w:tr w:rsidR="00414337" w14:paraId="0A8DFF45" w14:textId="77777777" w:rsidTr="00414337">
        <w:trPr>
          <w:ins w:id="133" w:author="Rohan Pawar" w:date="2023-04-01T22:30:00Z"/>
          <w:trPrChange w:id="134" w:author="Rohan Pawar" w:date="2023-04-01T22:34:00Z">
            <w:trPr>
              <w:gridAfter w:val="0"/>
              <w:wAfter w:w="2716" w:type="dxa"/>
            </w:trPr>
          </w:trPrChange>
        </w:trPr>
        <w:tc>
          <w:tcPr>
            <w:tcW w:w="9016" w:type="dxa"/>
            <w:gridSpan w:val="3"/>
            <w:tcPrChange w:id="135" w:author="Rohan Pawar" w:date="2023-04-01T22:34:00Z">
              <w:tcPr>
                <w:tcW w:w="6300" w:type="dxa"/>
                <w:gridSpan w:val="4"/>
              </w:tcPr>
            </w:tcPrChange>
          </w:tcPr>
          <w:p w14:paraId="6F3517C9" w14:textId="30441EC3" w:rsidR="00414337" w:rsidRPr="00414337" w:rsidRDefault="00414337">
            <w:pPr>
              <w:spacing w:line="240" w:lineRule="auto"/>
              <w:jc w:val="center"/>
              <w:rPr>
                <w:ins w:id="136" w:author="Rohan Pawar" w:date="2023-04-01T22:30:00Z"/>
                <w:rFonts w:cstheme="minorHAnsi"/>
                <w:b/>
                <w:sz w:val="32"/>
                <w:szCs w:val="32"/>
                <w:u w:val="single"/>
                <w:rPrChange w:id="137" w:author="Rohan Pawar" w:date="2023-04-01T22:34:00Z">
                  <w:rPr>
                    <w:ins w:id="138" w:author="Rohan Pawar" w:date="2023-04-01T22:30:00Z"/>
                    <w:rFonts w:cstheme="minorHAnsi"/>
                    <w:b/>
                    <w:sz w:val="32"/>
                    <w:szCs w:val="32"/>
                  </w:rPr>
                </w:rPrChange>
              </w:rPr>
              <w:pPrChange w:id="139" w:author="Rohan Pawar" w:date="2023-04-01T22:35:00Z">
                <w:pPr>
                  <w:framePr w:hSpace="180" w:wrap="around" w:hAnchor="margin" w:y="705"/>
                  <w:jc w:val="center"/>
                </w:pPr>
              </w:pPrChange>
            </w:pPr>
            <w:ins w:id="140" w:author="Rohan Pawar" w:date="2023-04-01T22:30:00Z">
              <w:r w:rsidRPr="00414337">
                <w:rPr>
                  <w:rFonts w:cstheme="minorHAnsi"/>
                  <w:b/>
                  <w:sz w:val="32"/>
                  <w:szCs w:val="32"/>
                  <w:u w:val="single"/>
                  <w:rPrChange w:id="141" w:author="Rohan Pawar" w:date="2023-04-01T22:34:00Z">
                    <w:rPr>
                      <w:rFonts w:cstheme="minorHAnsi"/>
                      <w:b/>
                      <w:sz w:val="32"/>
                      <w:szCs w:val="32"/>
                    </w:rPr>
                  </w:rPrChange>
                </w:rPr>
                <w:t>PART A</w:t>
              </w:r>
            </w:ins>
          </w:p>
        </w:tc>
      </w:tr>
      <w:tr w:rsidR="00110B07" w14:paraId="37702F50" w14:textId="77777777" w:rsidTr="00110B07">
        <w:trPr>
          <w:ins w:id="142" w:author="Rohan Pawar" w:date="2023-04-01T22:28:00Z"/>
        </w:trPr>
        <w:tc>
          <w:tcPr>
            <w:tcW w:w="985" w:type="dxa"/>
            <w:tcPrChange w:id="143" w:author="Rohan Pawar" w:date="2023-04-01T22:29:00Z">
              <w:tcPr>
                <w:tcW w:w="3005" w:type="dxa"/>
                <w:gridSpan w:val="2"/>
              </w:tcPr>
            </w:tcPrChange>
          </w:tcPr>
          <w:p w14:paraId="5AB3E517" w14:textId="374CC0E3" w:rsidR="00110B07" w:rsidRPr="00414337" w:rsidRDefault="00110B07">
            <w:pPr>
              <w:spacing w:line="240" w:lineRule="auto"/>
              <w:jc w:val="center"/>
              <w:rPr>
                <w:ins w:id="144" w:author="Rohan Pawar" w:date="2023-04-01T22:28:00Z"/>
                <w:rFonts w:cstheme="minorHAnsi"/>
                <w:bCs/>
                <w:sz w:val="32"/>
                <w:szCs w:val="32"/>
                <w:rPrChange w:id="145" w:author="Rohan Pawar" w:date="2023-04-01T22:34:00Z">
                  <w:rPr>
                    <w:ins w:id="146" w:author="Rohan Pawar" w:date="2023-04-01T22:28:00Z"/>
                    <w:rFonts w:cstheme="minorHAnsi"/>
                    <w:b/>
                    <w:sz w:val="32"/>
                    <w:szCs w:val="32"/>
                  </w:rPr>
                </w:rPrChange>
              </w:rPr>
              <w:pPrChange w:id="147" w:author="Rohan Pawar" w:date="2023-04-01T22:30:00Z">
                <w:pPr>
                  <w:framePr w:hSpace="180" w:wrap="around" w:hAnchor="margin" w:y="705"/>
                  <w:jc w:val="center"/>
                </w:pPr>
              </w:pPrChange>
            </w:pPr>
            <w:ins w:id="148" w:author="Rohan Pawar" w:date="2023-04-01T22:29:00Z">
              <w:r w:rsidRPr="00414337">
                <w:rPr>
                  <w:rFonts w:cstheme="minorHAnsi"/>
                  <w:bCs/>
                  <w:sz w:val="32"/>
                  <w:szCs w:val="32"/>
                  <w:rPrChange w:id="149" w:author="Rohan Pawar" w:date="2023-04-01T22:34:00Z">
                    <w:rPr>
                      <w:rFonts w:cstheme="minorHAnsi"/>
                      <w:b/>
                      <w:sz w:val="32"/>
                      <w:szCs w:val="32"/>
                    </w:rPr>
                  </w:rPrChange>
                </w:rPr>
                <w:t>1</w:t>
              </w:r>
            </w:ins>
          </w:p>
        </w:tc>
        <w:tc>
          <w:tcPr>
            <w:tcW w:w="6300" w:type="dxa"/>
            <w:tcPrChange w:id="150" w:author="Rohan Pawar" w:date="2023-04-01T22:29:00Z">
              <w:tcPr>
                <w:tcW w:w="3005" w:type="dxa"/>
              </w:tcPr>
            </w:tcPrChange>
          </w:tcPr>
          <w:p w14:paraId="42688968" w14:textId="4E112122" w:rsidR="00110B07" w:rsidRPr="00414337" w:rsidRDefault="00414337">
            <w:pPr>
              <w:spacing w:line="240" w:lineRule="auto"/>
              <w:rPr>
                <w:ins w:id="151" w:author="Rohan Pawar" w:date="2023-04-01T22:28:00Z"/>
                <w:rFonts w:cstheme="minorHAnsi"/>
                <w:bCs/>
                <w:sz w:val="32"/>
                <w:szCs w:val="32"/>
                <w:rPrChange w:id="152" w:author="Rohan Pawar" w:date="2023-04-01T22:34:00Z">
                  <w:rPr>
                    <w:ins w:id="153" w:author="Rohan Pawar" w:date="2023-04-01T22:28:00Z"/>
                    <w:rFonts w:cstheme="minorHAnsi"/>
                    <w:b/>
                    <w:sz w:val="32"/>
                    <w:szCs w:val="32"/>
                  </w:rPr>
                </w:rPrChange>
              </w:rPr>
              <w:pPrChange w:id="154" w:author="Rohan Pawar" w:date="2023-04-01T22:35:00Z">
                <w:pPr>
                  <w:framePr w:hSpace="180" w:wrap="around" w:hAnchor="margin" w:y="705"/>
                  <w:jc w:val="center"/>
                </w:pPr>
              </w:pPrChange>
            </w:pPr>
            <w:ins w:id="155" w:author="Rohan Pawar" w:date="2023-04-01T22:31:00Z">
              <w:r w:rsidRPr="00414337">
                <w:rPr>
                  <w:rFonts w:cstheme="minorHAnsi"/>
                  <w:bCs/>
                  <w:sz w:val="32"/>
                  <w:szCs w:val="32"/>
                </w:rPr>
                <w:t>Introduction</w:t>
              </w:r>
            </w:ins>
          </w:p>
        </w:tc>
        <w:tc>
          <w:tcPr>
            <w:tcW w:w="1731" w:type="dxa"/>
            <w:tcPrChange w:id="156" w:author="Rohan Pawar" w:date="2023-04-01T22:29:00Z">
              <w:tcPr>
                <w:tcW w:w="3006" w:type="dxa"/>
                <w:gridSpan w:val="3"/>
              </w:tcPr>
            </w:tcPrChange>
          </w:tcPr>
          <w:p w14:paraId="3F6C43C2" w14:textId="60D4297D" w:rsidR="00110B07" w:rsidRPr="00414337" w:rsidRDefault="00F828DD">
            <w:pPr>
              <w:spacing w:line="240" w:lineRule="auto"/>
              <w:jc w:val="center"/>
              <w:rPr>
                <w:ins w:id="157" w:author="Rohan Pawar" w:date="2023-04-01T22:28:00Z"/>
                <w:rFonts w:cstheme="minorHAnsi"/>
                <w:bCs/>
                <w:sz w:val="32"/>
                <w:szCs w:val="32"/>
                <w:rPrChange w:id="158" w:author="Rohan Pawar" w:date="2023-04-01T22:34:00Z">
                  <w:rPr>
                    <w:ins w:id="159" w:author="Rohan Pawar" w:date="2023-04-01T22:28:00Z"/>
                    <w:rFonts w:cstheme="minorHAnsi"/>
                    <w:b/>
                    <w:sz w:val="32"/>
                    <w:szCs w:val="32"/>
                  </w:rPr>
                </w:rPrChange>
              </w:rPr>
              <w:pPrChange w:id="160" w:author="Rohan Pawar" w:date="2023-04-01T22:30:00Z">
                <w:pPr>
                  <w:framePr w:hSpace="180" w:wrap="around" w:hAnchor="margin" w:y="705"/>
                  <w:jc w:val="center"/>
                </w:pPr>
              </w:pPrChange>
            </w:pPr>
            <w:ins w:id="161" w:author="Rohan Pawar" w:date="2023-04-01T23:04:00Z">
              <w:r>
                <w:rPr>
                  <w:rFonts w:cstheme="minorHAnsi"/>
                  <w:bCs/>
                  <w:sz w:val="32"/>
                  <w:szCs w:val="32"/>
                </w:rPr>
                <w:t>6</w:t>
              </w:r>
            </w:ins>
          </w:p>
        </w:tc>
      </w:tr>
      <w:tr w:rsidR="00110B07" w14:paraId="4EF03B4E" w14:textId="77777777" w:rsidTr="00110B07">
        <w:trPr>
          <w:ins w:id="162" w:author="Rohan Pawar" w:date="2023-04-01T22:28:00Z"/>
        </w:trPr>
        <w:tc>
          <w:tcPr>
            <w:tcW w:w="985" w:type="dxa"/>
            <w:tcPrChange w:id="163" w:author="Rohan Pawar" w:date="2023-04-01T22:29:00Z">
              <w:tcPr>
                <w:tcW w:w="3005" w:type="dxa"/>
                <w:gridSpan w:val="2"/>
              </w:tcPr>
            </w:tcPrChange>
          </w:tcPr>
          <w:p w14:paraId="65D3CEA0" w14:textId="3CD24CEE" w:rsidR="00110B07" w:rsidRPr="00414337" w:rsidRDefault="00110B07">
            <w:pPr>
              <w:spacing w:line="240" w:lineRule="auto"/>
              <w:jc w:val="center"/>
              <w:rPr>
                <w:ins w:id="164" w:author="Rohan Pawar" w:date="2023-04-01T22:28:00Z"/>
                <w:rFonts w:cstheme="minorHAnsi"/>
                <w:bCs/>
                <w:sz w:val="32"/>
                <w:szCs w:val="32"/>
                <w:rPrChange w:id="165" w:author="Rohan Pawar" w:date="2023-04-01T22:34:00Z">
                  <w:rPr>
                    <w:ins w:id="166" w:author="Rohan Pawar" w:date="2023-04-01T22:28:00Z"/>
                    <w:rFonts w:cstheme="minorHAnsi"/>
                    <w:b/>
                    <w:sz w:val="32"/>
                    <w:szCs w:val="32"/>
                  </w:rPr>
                </w:rPrChange>
              </w:rPr>
              <w:pPrChange w:id="167" w:author="Rohan Pawar" w:date="2023-04-01T22:30:00Z">
                <w:pPr>
                  <w:framePr w:hSpace="180" w:wrap="around" w:hAnchor="margin" w:y="705"/>
                  <w:jc w:val="center"/>
                </w:pPr>
              </w:pPrChange>
            </w:pPr>
            <w:ins w:id="168" w:author="Rohan Pawar" w:date="2023-04-01T22:29:00Z">
              <w:r w:rsidRPr="00414337">
                <w:rPr>
                  <w:rFonts w:cstheme="minorHAnsi"/>
                  <w:bCs/>
                  <w:sz w:val="32"/>
                  <w:szCs w:val="32"/>
                  <w:rPrChange w:id="169" w:author="Rohan Pawar" w:date="2023-04-01T22:34:00Z">
                    <w:rPr>
                      <w:rFonts w:cstheme="minorHAnsi"/>
                      <w:b/>
                      <w:sz w:val="32"/>
                      <w:szCs w:val="32"/>
                    </w:rPr>
                  </w:rPrChange>
                </w:rPr>
                <w:t>2</w:t>
              </w:r>
            </w:ins>
          </w:p>
        </w:tc>
        <w:tc>
          <w:tcPr>
            <w:tcW w:w="6300" w:type="dxa"/>
            <w:tcPrChange w:id="170" w:author="Rohan Pawar" w:date="2023-04-01T22:29:00Z">
              <w:tcPr>
                <w:tcW w:w="3005" w:type="dxa"/>
              </w:tcPr>
            </w:tcPrChange>
          </w:tcPr>
          <w:p w14:paraId="09AAC3AB" w14:textId="7E06F91A" w:rsidR="00110B07" w:rsidRPr="00414337" w:rsidRDefault="00414337">
            <w:pPr>
              <w:spacing w:line="240" w:lineRule="auto"/>
              <w:rPr>
                <w:ins w:id="171" w:author="Rohan Pawar" w:date="2023-04-01T22:28:00Z"/>
                <w:rFonts w:cstheme="minorHAnsi"/>
                <w:bCs/>
                <w:sz w:val="32"/>
                <w:szCs w:val="32"/>
                <w:rPrChange w:id="172" w:author="Rohan Pawar" w:date="2023-04-01T22:34:00Z">
                  <w:rPr>
                    <w:ins w:id="173" w:author="Rohan Pawar" w:date="2023-04-01T22:28:00Z"/>
                    <w:rFonts w:cstheme="minorHAnsi"/>
                    <w:b/>
                    <w:sz w:val="32"/>
                    <w:szCs w:val="32"/>
                  </w:rPr>
                </w:rPrChange>
              </w:rPr>
              <w:pPrChange w:id="174" w:author="Rohan Pawar" w:date="2023-04-01T22:35:00Z">
                <w:pPr>
                  <w:framePr w:hSpace="180" w:wrap="around" w:hAnchor="margin" w:y="705"/>
                  <w:jc w:val="center"/>
                </w:pPr>
              </w:pPrChange>
            </w:pPr>
            <w:ins w:id="175" w:author="Rohan Pawar" w:date="2023-04-01T22:31:00Z">
              <w:r w:rsidRPr="00414337">
                <w:rPr>
                  <w:rFonts w:cstheme="minorHAnsi"/>
                  <w:bCs/>
                  <w:sz w:val="32"/>
                  <w:szCs w:val="32"/>
                </w:rPr>
                <w:t>Features</w:t>
              </w:r>
            </w:ins>
          </w:p>
        </w:tc>
        <w:tc>
          <w:tcPr>
            <w:tcW w:w="1731" w:type="dxa"/>
            <w:tcPrChange w:id="176" w:author="Rohan Pawar" w:date="2023-04-01T22:29:00Z">
              <w:tcPr>
                <w:tcW w:w="3006" w:type="dxa"/>
                <w:gridSpan w:val="3"/>
              </w:tcPr>
            </w:tcPrChange>
          </w:tcPr>
          <w:p w14:paraId="77212E0A" w14:textId="126061B9" w:rsidR="00110B07" w:rsidRPr="00414337" w:rsidRDefault="00F828DD">
            <w:pPr>
              <w:spacing w:line="240" w:lineRule="auto"/>
              <w:jc w:val="center"/>
              <w:rPr>
                <w:ins w:id="177" w:author="Rohan Pawar" w:date="2023-04-01T22:28:00Z"/>
                <w:rFonts w:cstheme="minorHAnsi"/>
                <w:bCs/>
                <w:sz w:val="32"/>
                <w:szCs w:val="32"/>
                <w:rPrChange w:id="178" w:author="Rohan Pawar" w:date="2023-04-01T22:34:00Z">
                  <w:rPr>
                    <w:ins w:id="179" w:author="Rohan Pawar" w:date="2023-04-01T22:28:00Z"/>
                    <w:rFonts w:cstheme="minorHAnsi"/>
                    <w:b/>
                    <w:sz w:val="32"/>
                    <w:szCs w:val="32"/>
                  </w:rPr>
                </w:rPrChange>
              </w:rPr>
              <w:pPrChange w:id="180" w:author="Rohan Pawar" w:date="2023-04-01T22:30:00Z">
                <w:pPr>
                  <w:framePr w:hSpace="180" w:wrap="around" w:hAnchor="margin" w:y="705"/>
                  <w:jc w:val="center"/>
                </w:pPr>
              </w:pPrChange>
            </w:pPr>
            <w:ins w:id="181" w:author="Rohan Pawar" w:date="2023-04-01T23:04:00Z">
              <w:r>
                <w:rPr>
                  <w:rFonts w:cstheme="minorHAnsi"/>
                  <w:bCs/>
                  <w:sz w:val="32"/>
                  <w:szCs w:val="32"/>
                </w:rPr>
                <w:t>6</w:t>
              </w:r>
            </w:ins>
          </w:p>
        </w:tc>
      </w:tr>
      <w:tr w:rsidR="00110B07" w14:paraId="51BC8629" w14:textId="77777777" w:rsidTr="00110B07">
        <w:trPr>
          <w:ins w:id="182" w:author="Rohan Pawar" w:date="2023-04-01T22:28:00Z"/>
        </w:trPr>
        <w:tc>
          <w:tcPr>
            <w:tcW w:w="985" w:type="dxa"/>
            <w:tcPrChange w:id="183" w:author="Rohan Pawar" w:date="2023-04-01T22:29:00Z">
              <w:tcPr>
                <w:tcW w:w="3005" w:type="dxa"/>
                <w:gridSpan w:val="2"/>
              </w:tcPr>
            </w:tcPrChange>
          </w:tcPr>
          <w:p w14:paraId="711FFAF8" w14:textId="135B657F" w:rsidR="00110B07" w:rsidRPr="00414337" w:rsidRDefault="00110B07">
            <w:pPr>
              <w:spacing w:line="240" w:lineRule="auto"/>
              <w:jc w:val="center"/>
              <w:rPr>
                <w:ins w:id="184" w:author="Rohan Pawar" w:date="2023-04-01T22:28:00Z"/>
                <w:rFonts w:cstheme="minorHAnsi"/>
                <w:bCs/>
                <w:sz w:val="32"/>
                <w:szCs w:val="32"/>
                <w:rPrChange w:id="185" w:author="Rohan Pawar" w:date="2023-04-01T22:34:00Z">
                  <w:rPr>
                    <w:ins w:id="186" w:author="Rohan Pawar" w:date="2023-04-01T22:28:00Z"/>
                    <w:rFonts w:cstheme="minorHAnsi"/>
                    <w:b/>
                    <w:sz w:val="32"/>
                    <w:szCs w:val="32"/>
                  </w:rPr>
                </w:rPrChange>
              </w:rPr>
              <w:pPrChange w:id="187" w:author="Rohan Pawar" w:date="2023-04-01T22:30:00Z">
                <w:pPr>
                  <w:framePr w:hSpace="180" w:wrap="around" w:hAnchor="margin" w:y="705"/>
                  <w:jc w:val="center"/>
                </w:pPr>
              </w:pPrChange>
            </w:pPr>
            <w:ins w:id="188" w:author="Rohan Pawar" w:date="2023-04-01T22:29:00Z">
              <w:r w:rsidRPr="00414337">
                <w:rPr>
                  <w:rFonts w:cstheme="minorHAnsi"/>
                  <w:bCs/>
                  <w:sz w:val="32"/>
                  <w:szCs w:val="32"/>
                  <w:rPrChange w:id="189" w:author="Rohan Pawar" w:date="2023-04-01T22:34:00Z">
                    <w:rPr>
                      <w:rFonts w:cstheme="minorHAnsi"/>
                      <w:b/>
                      <w:sz w:val="32"/>
                      <w:szCs w:val="32"/>
                    </w:rPr>
                  </w:rPrChange>
                </w:rPr>
                <w:t>3</w:t>
              </w:r>
            </w:ins>
          </w:p>
        </w:tc>
        <w:tc>
          <w:tcPr>
            <w:tcW w:w="6300" w:type="dxa"/>
            <w:tcPrChange w:id="190" w:author="Rohan Pawar" w:date="2023-04-01T22:29:00Z">
              <w:tcPr>
                <w:tcW w:w="3005" w:type="dxa"/>
              </w:tcPr>
            </w:tcPrChange>
          </w:tcPr>
          <w:p w14:paraId="72EC01EA" w14:textId="4C76A94D" w:rsidR="00110B07" w:rsidRPr="00414337" w:rsidRDefault="00414337">
            <w:pPr>
              <w:spacing w:line="240" w:lineRule="auto"/>
              <w:rPr>
                <w:ins w:id="191" w:author="Rohan Pawar" w:date="2023-04-01T22:28:00Z"/>
                <w:rFonts w:cstheme="minorHAnsi"/>
                <w:bCs/>
                <w:sz w:val="32"/>
                <w:szCs w:val="32"/>
                <w:rPrChange w:id="192" w:author="Rohan Pawar" w:date="2023-04-01T22:34:00Z">
                  <w:rPr>
                    <w:ins w:id="193" w:author="Rohan Pawar" w:date="2023-04-01T22:28:00Z"/>
                    <w:rFonts w:cstheme="minorHAnsi"/>
                    <w:b/>
                    <w:sz w:val="32"/>
                    <w:szCs w:val="32"/>
                  </w:rPr>
                </w:rPrChange>
              </w:rPr>
              <w:pPrChange w:id="194" w:author="Rohan Pawar" w:date="2023-04-01T22:35:00Z">
                <w:pPr>
                  <w:framePr w:hSpace="180" w:wrap="around" w:hAnchor="margin" w:y="705"/>
                  <w:jc w:val="center"/>
                </w:pPr>
              </w:pPrChange>
            </w:pPr>
            <w:ins w:id="195" w:author="Rohan Pawar" w:date="2023-04-01T22:31:00Z">
              <w:r w:rsidRPr="00414337">
                <w:rPr>
                  <w:rFonts w:cstheme="minorHAnsi"/>
                  <w:bCs/>
                  <w:sz w:val="32"/>
                  <w:szCs w:val="32"/>
                  <w:rPrChange w:id="196" w:author="Rohan Pawar" w:date="2023-04-01T22:34:00Z">
                    <w:rPr>
                      <w:rFonts w:cstheme="minorHAnsi"/>
                      <w:b/>
                      <w:sz w:val="32"/>
                      <w:szCs w:val="32"/>
                    </w:rPr>
                  </w:rPrChange>
                </w:rPr>
                <w:t>Architecture</w:t>
              </w:r>
            </w:ins>
          </w:p>
        </w:tc>
        <w:tc>
          <w:tcPr>
            <w:tcW w:w="1731" w:type="dxa"/>
            <w:tcPrChange w:id="197" w:author="Rohan Pawar" w:date="2023-04-01T22:29:00Z">
              <w:tcPr>
                <w:tcW w:w="3006" w:type="dxa"/>
                <w:gridSpan w:val="3"/>
              </w:tcPr>
            </w:tcPrChange>
          </w:tcPr>
          <w:p w14:paraId="631257BB" w14:textId="55D9DB16" w:rsidR="00110B07" w:rsidRPr="00414337" w:rsidRDefault="00F828DD">
            <w:pPr>
              <w:spacing w:line="240" w:lineRule="auto"/>
              <w:jc w:val="center"/>
              <w:rPr>
                <w:ins w:id="198" w:author="Rohan Pawar" w:date="2023-04-01T22:28:00Z"/>
                <w:rFonts w:cstheme="minorHAnsi"/>
                <w:bCs/>
                <w:sz w:val="32"/>
                <w:szCs w:val="32"/>
                <w:rPrChange w:id="199" w:author="Rohan Pawar" w:date="2023-04-01T22:34:00Z">
                  <w:rPr>
                    <w:ins w:id="200" w:author="Rohan Pawar" w:date="2023-04-01T22:28:00Z"/>
                    <w:rFonts w:cstheme="minorHAnsi"/>
                    <w:b/>
                    <w:sz w:val="32"/>
                    <w:szCs w:val="32"/>
                  </w:rPr>
                </w:rPrChange>
              </w:rPr>
              <w:pPrChange w:id="201" w:author="Rohan Pawar" w:date="2023-04-01T22:30:00Z">
                <w:pPr>
                  <w:framePr w:hSpace="180" w:wrap="around" w:hAnchor="margin" w:y="705"/>
                  <w:jc w:val="center"/>
                </w:pPr>
              </w:pPrChange>
            </w:pPr>
            <w:ins w:id="202" w:author="Rohan Pawar" w:date="2023-04-01T23:04:00Z">
              <w:r>
                <w:rPr>
                  <w:rFonts w:cstheme="minorHAnsi"/>
                  <w:bCs/>
                  <w:sz w:val="32"/>
                  <w:szCs w:val="32"/>
                </w:rPr>
                <w:t>7</w:t>
              </w:r>
            </w:ins>
          </w:p>
        </w:tc>
      </w:tr>
      <w:tr w:rsidR="00110B07" w14:paraId="6BDA146E" w14:textId="77777777" w:rsidTr="00110B07">
        <w:trPr>
          <w:ins w:id="203" w:author="Rohan Pawar" w:date="2023-04-01T22:28:00Z"/>
        </w:trPr>
        <w:tc>
          <w:tcPr>
            <w:tcW w:w="985" w:type="dxa"/>
            <w:tcPrChange w:id="204" w:author="Rohan Pawar" w:date="2023-04-01T22:29:00Z">
              <w:tcPr>
                <w:tcW w:w="3005" w:type="dxa"/>
                <w:gridSpan w:val="2"/>
              </w:tcPr>
            </w:tcPrChange>
          </w:tcPr>
          <w:p w14:paraId="4873BBF2" w14:textId="561CDA44" w:rsidR="00110B07" w:rsidRPr="00414337" w:rsidRDefault="00110B07">
            <w:pPr>
              <w:spacing w:line="240" w:lineRule="auto"/>
              <w:jc w:val="center"/>
              <w:rPr>
                <w:ins w:id="205" w:author="Rohan Pawar" w:date="2023-04-01T22:28:00Z"/>
                <w:rFonts w:cstheme="minorHAnsi"/>
                <w:bCs/>
                <w:sz w:val="32"/>
                <w:szCs w:val="32"/>
                <w:rPrChange w:id="206" w:author="Rohan Pawar" w:date="2023-04-01T22:34:00Z">
                  <w:rPr>
                    <w:ins w:id="207" w:author="Rohan Pawar" w:date="2023-04-01T22:28:00Z"/>
                    <w:rFonts w:cstheme="minorHAnsi"/>
                    <w:b/>
                    <w:sz w:val="32"/>
                    <w:szCs w:val="32"/>
                  </w:rPr>
                </w:rPrChange>
              </w:rPr>
              <w:pPrChange w:id="208" w:author="Rohan Pawar" w:date="2023-04-01T22:30:00Z">
                <w:pPr>
                  <w:framePr w:hSpace="180" w:wrap="around" w:hAnchor="margin" w:y="705"/>
                  <w:jc w:val="center"/>
                </w:pPr>
              </w:pPrChange>
            </w:pPr>
            <w:ins w:id="209" w:author="Rohan Pawar" w:date="2023-04-01T22:29:00Z">
              <w:r w:rsidRPr="00414337">
                <w:rPr>
                  <w:rFonts w:cstheme="minorHAnsi"/>
                  <w:bCs/>
                  <w:sz w:val="32"/>
                  <w:szCs w:val="32"/>
                  <w:rPrChange w:id="210" w:author="Rohan Pawar" w:date="2023-04-01T22:34:00Z">
                    <w:rPr>
                      <w:rFonts w:cstheme="minorHAnsi"/>
                      <w:b/>
                      <w:sz w:val="32"/>
                      <w:szCs w:val="32"/>
                    </w:rPr>
                  </w:rPrChange>
                </w:rPr>
                <w:t>4</w:t>
              </w:r>
            </w:ins>
          </w:p>
        </w:tc>
        <w:tc>
          <w:tcPr>
            <w:tcW w:w="6300" w:type="dxa"/>
            <w:tcPrChange w:id="211" w:author="Rohan Pawar" w:date="2023-04-01T22:29:00Z">
              <w:tcPr>
                <w:tcW w:w="3005" w:type="dxa"/>
              </w:tcPr>
            </w:tcPrChange>
          </w:tcPr>
          <w:p w14:paraId="1AFDFFB8" w14:textId="7DD0E54F" w:rsidR="00110B07" w:rsidRPr="00414337" w:rsidRDefault="00414337">
            <w:pPr>
              <w:spacing w:line="240" w:lineRule="auto"/>
              <w:rPr>
                <w:ins w:id="212" w:author="Rohan Pawar" w:date="2023-04-01T22:28:00Z"/>
                <w:rFonts w:cstheme="minorHAnsi"/>
                <w:bCs/>
                <w:sz w:val="32"/>
                <w:szCs w:val="32"/>
                <w:rPrChange w:id="213" w:author="Rohan Pawar" w:date="2023-04-01T22:34:00Z">
                  <w:rPr>
                    <w:ins w:id="214" w:author="Rohan Pawar" w:date="2023-04-01T22:28:00Z"/>
                    <w:rFonts w:cstheme="minorHAnsi"/>
                    <w:b/>
                    <w:sz w:val="32"/>
                    <w:szCs w:val="32"/>
                  </w:rPr>
                </w:rPrChange>
              </w:rPr>
              <w:pPrChange w:id="215" w:author="Rohan Pawar" w:date="2023-04-01T22:35:00Z">
                <w:pPr>
                  <w:framePr w:hSpace="180" w:wrap="around" w:hAnchor="margin" w:y="705"/>
                  <w:jc w:val="center"/>
                </w:pPr>
              </w:pPrChange>
            </w:pPr>
            <w:ins w:id="216" w:author="Rohan Pawar" w:date="2023-04-01T22:31:00Z">
              <w:r w:rsidRPr="00414337">
                <w:rPr>
                  <w:rFonts w:cstheme="minorHAnsi"/>
                  <w:bCs/>
                  <w:sz w:val="32"/>
                  <w:szCs w:val="32"/>
                  <w:rPrChange w:id="217" w:author="Rohan Pawar" w:date="2023-04-01T22:34:00Z">
                    <w:rPr>
                      <w:rFonts w:cstheme="minorHAnsi"/>
                      <w:b/>
                      <w:sz w:val="32"/>
                      <w:szCs w:val="32"/>
                    </w:rPr>
                  </w:rPrChange>
                </w:rPr>
                <w:t>Design</w:t>
              </w:r>
            </w:ins>
          </w:p>
        </w:tc>
        <w:tc>
          <w:tcPr>
            <w:tcW w:w="1731" w:type="dxa"/>
            <w:tcPrChange w:id="218" w:author="Rohan Pawar" w:date="2023-04-01T22:29:00Z">
              <w:tcPr>
                <w:tcW w:w="3006" w:type="dxa"/>
                <w:gridSpan w:val="3"/>
              </w:tcPr>
            </w:tcPrChange>
          </w:tcPr>
          <w:p w14:paraId="1D47F04A" w14:textId="2F945093" w:rsidR="00110B07" w:rsidRPr="00414337" w:rsidRDefault="00F828DD">
            <w:pPr>
              <w:spacing w:line="240" w:lineRule="auto"/>
              <w:jc w:val="center"/>
              <w:rPr>
                <w:ins w:id="219" w:author="Rohan Pawar" w:date="2023-04-01T22:28:00Z"/>
                <w:rFonts w:cstheme="minorHAnsi"/>
                <w:bCs/>
                <w:sz w:val="32"/>
                <w:szCs w:val="32"/>
                <w:rPrChange w:id="220" w:author="Rohan Pawar" w:date="2023-04-01T22:34:00Z">
                  <w:rPr>
                    <w:ins w:id="221" w:author="Rohan Pawar" w:date="2023-04-01T22:28:00Z"/>
                    <w:rFonts w:cstheme="minorHAnsi"/>
                    <w:b/>
                    <w:sz w:val="32"/>
                    <w:szCs w:val="32"/>
                  </w:rPr>
                </w:rPrChange>
              </w:rPr>
              <w:pPrChange w:id="222" w:author="Rohan Pawar" w:date="2023-04-01T22:30:00Z">
                <w:pPr>
                  <w:framePr w:hSpace="180" w:wrap="around" w:hAnchor="margin" w:y="705"/>
                  <w:jc w:val="center"/>
                </w:pPr>
              </w:pPrChange>
            </w:pPr>
            <w:ins w:id="223" w:author="Rohan Pawar" w:date="2023-04-01T23:05:00Z">
              <w:r>
                <w:rPr>
                  <w:rFonts w:cstheme="minorHAnsi"/>
                  <w:bCs/>
                  <w:sz w:val="32"/>
                  <w:szCs w:val="32"/>
                </w:rPr>
                <w:t>8</w:t>
              </w:r>
            </w:ins>
          </w:p>
        </w:tc>
      </w:tr>
      <w:tr w:rsidR="00110B07" w14:paraId="59B65026" w14:textId="77777777" w:rsidTr="00110B07">
        <w:trPr>
          <w:ins w:id="224" w:author="Rohan Pawar" w:date="2023-04-01T22:28:00Z"/>
        </w:trPr>
        <w:tc>
          <w:tcPr>
            <w:tcW w:w="985" w:type="dxa"/>
            <w:tcPrChange w:id="225" w:author="Rohan Pawar" w:date="2023-04-01T22:29:00Z">
              <w:tcPr>
                <w:tcW w:w="3005" w:type="dxa"/>
                <w:gridSpan w:val="2"/>
              </w:tcPr>
            </w:tcPrChange>
          </w:tcPr>
          <w:p w14:paraId="284EC017" w14:textId="6608D67F" w:rsidR="00110B07" w:rsidRPr="00414337" w:rsidRDefault="00110B07">
            <w:pPr>
              <w:spacing w:line="240" w:lineRule="auto"/>
              <w:jc w:val="center"/>
              <w:rPr>
                <w:ins w:id="226" w:author="Rohan Pawar" w:date="2023-04-01T22:28:00Z"/>
                <w:rFonts w:cstheme="minorHAnsi"/>
                <w:bCs/>
                <w:sz w:val="32"/>
                <w:szCs w:val="32"/>
                <w:rPrChange w:id="227" w:author="Rohan Pawar" w:date="2023-04-01T22:34:00Z">
                  <w:rPr>
                    <w:ins w:id="228" w:author="Rohan Pawar" w:date="2023-04-01T22:28:00Z"/>
                    <w:rFonts w:cstheme="minorHAnsi"/>
                    <w:b/>
                    <w:sz w:val="32"/>
                    <w:szCs w:val="32"/>
                  </w:rPr>
                </w:rPrChange>
              </w:rPr>
              <w:pPrChange w:id="229" w:author="Rohan Pawar" w:date="2023-04-01T22:30:00Z">
                <w:pPr>
                  <w:framePr w:hSpace="180" w:wrap="around" w:hAnchor="margin" w:y="705"/>
                  <w:jc w:val="center"/>
                </w:pPr>
              </w:pPrChange>
            </w:pPr>
            <w:ins w:id="230" w:author="Rohan Pawar" w:date="2023-04-01T22:29:00Z">
              <w:r w:rsidRPr="00414337">
                <w:rPr>
                  <w:rFonts w:cstheme="minorHAnsi"/>
                  <w:bCs/>
                  <w:sz w:val="32"/>
                  <w:szCs w:val="32"/>
                  <w:rPrChange w:id="231" w:author="Rohan Pawar" w:date="2023-04-01T22:34:00Z">
                    <w:rPr>
                      <w:rFonts w:cstheme="minorHAnsi"/>
                      <w:b/>
                      <w:sz w:val="32"/>
                      <w:szCs w:val="32"/>
                    </w:rPr>
                  </w:rPrChange>
                </w:rPr>
                <w:t>5</w:t>
              </w:r>
            </w:ins>
          </w:p>
        </w:tc>
        <w:tc>
          <w:tcPr>
            <w:tcW w:w="6300" w:type="dxa"/>
            <w:tcPrChange w:id="232" w:author="Rohan Pawar" w:date="2023-04-01T22:29:00Z">
              <w:tcPr>
                <w:tcW w:w="3005" w:type="dxa"/>
              </w:tcPr>
            </w:tcPrChange>
          </w:tcPr>
          <w:p w14:paraId="702BFD35" w14:textId="1D64DDBA" w:rsidR="00110B07" w:rsidRPr="00414337" w:rsidRDefault="00414337">
            <w:pPr>
              <w:spacing w:line="240" w:lineRule="auto"/>
              <w:rPr>
                <w:ins w:id="233" w:author="Rohan Pawar" w:date="2023-04-01T22:28:00Z"/>
                <w:rFonts w:cstheme="minorHAnsi"/>
                <w:bCs/>
                <w:sz w:val="32"/>
                <w:szCs w:val="32"/>
                <w:rPrChange w:id="234" w:author="Rohan Pawar" w:date="2023-04-01T22:34:00Z">
                  <w:rPr>
                    <w:ins w:id="235" w:author="Rohan Pawar" w:date="2023-04-01T22:28:00Z"/>
                    <w:rFonts w:cstheme="minorHAnsi"/>
                    <w:b/>
                    <w:sz w:val="32"/>
                    <w:szCs w:val="32"/>
                  </w:rPr>
                </w:rPrChange>
              </w:rPr>
              <w:pPrChange w:id="236" w:author="Rohan Pawar" w:date="2023-04-01T22:35:00Z">
                <w:pPr>
                  <w:framePr w:hSpace="180" w:wrap="around" w:hAnchor="margin" w:y="705"/>
                  <w:jc w:val="center"/>
                </w:pPr>
              </w:pPrChange>
            </w:pPr>
            <w:ins w:id="237" w:author="Rohan Pawar" w:date="2023-04-01T22:31:00Z">
              <w:r w:rsidRPr="00414337">
                <w:rPr>
                  <w:rFonts w:cstheme="minorHAnsi"/>
                  <w:bCs/>
                  <w:sz w:val="32"/>
                  <w:szCs w:val="32"/>
                  <w:rPrChange w:id="238" w:author="Rohan Pawar" w:date="2023-04-01T22:34:00Z">
                    <w:rPr>
                      <w:rFonts w:cstheme="minorHAnsi"/>
                      <w:b/>
                      <w:sz w:val="32"/>
                      <w:szCs w:val="32"/>
                    </w:rPr>
                  </w:rPrChange>
                </w:rPr>
                <w:t>Challenges and Limitation</w:t>
              </w:r>
            </w:ins>
            <w:ins w:id="239" w:author="Rohan Pawar" w:date="2023-04-01T22:32:00Z">
              <w:r w:rsidRPr="00414337">
                <w:rPr>
                  <w:rFonts w:cstheme="minorHAnsi"/>
                  <w:bCs/>
                  <w:sz w:val="32"/>
                  <w:szCs w:val="32"/>
                  <w:rPrChange w:id="240" w:author="Rohan Pawar" w:date="2023-04-01T22:34:00Z">
                    <w:rPr>
                      <w:rFonts w:cstheme="minorHAnsi"/>
                      <w:b/>
                      <w:sz w:val="32"/>
                      <w:szCs w:val="32"/>
                    </w:rPr>
                  </w:rPrChange>
                </w:rPr>
                <w:t>s</w:t>
              </w:r>
            </w:ins>
          </w:p>
        </w:tc>
        <w:tc>
          <w:tcPr>
            <w:tcW w:w="1731" w:type="dxa"/>
            <w:tcPrChange w:id="241" w:author="Rohan Pawar" w:date="2023-04-01T22:29:00Z">
              <w:tcPr>
                <w:tcW w:w="3006" w:type="dxa"/>
                <w:gridSpan w:val="3"/>
              </w:tcPr>
            </w:tcPrChange>
          </w:tcPr>
          <w:p w14:paraId="629DC5B3" w14:textId="4E780D6A" w:rsidR="00110B07" w:rsidRPr="00414337" w:rsidRDefault="00F828DD">
            <w:pPr>
              <w:spacing w:line="240" w:lineRule="auto"/>
              <w:jc w:val="center"/>
              <w:rPr>
                <w:ins w:id="242" w:author="Rohan Pawar" w:date="2023-04-01T22:28:00Z"/>
                <w:rFonts w:cstheme="minorHAnsi"/>
                <w:bCs/>
                <w:sz w:val="32"/>
                <w:szCs w:val="32"/>
                <w:rPrChange w:id="243" w:author="Rohan Pawar" w:date="2023-04-01T22:34:00Z">
                  <w:rPr>
                    <w:ins w:id="244" w:author="Rohan Pawar" w:date="2023-04-01T22:28:00Z"/>
                    <w:rFonts w:cstheme="minorHAnsi"/>
                    <w:b/>
                    <w:sz w:val="32"/>
                    <w:szCs w:val="32"/>
                  </w:rPr>
                </w:rPrChange>
              </w:rPr>
              <w:pPrChange w:id="245" w:author="Rohan Pawar" w:date="2023-04-01T22:30:00Z">
                <w:pPr>
                  <w:framePr w:hSpace="180" w:wrap="around" w:hAnchor="margin" w:y="705"/>
                  <w:jc w:val="center"/>
                </w:pPr>
              </w:pPrChange>
            </w:pPr>
            <w:ins w:id="246" w:author="Rohan Pawar" w:date="2023-04-01T23:05:00Z">
              <w:r>
                <w:rPr>
                  <w:rFonts w:cstheme="minorHAnsi"/>
                  <w:bCs/>
                  <w:sz w:val="32"/>
                  <w:szCs w:val="32"/>
                </w:rPr>
                <w:t>8</w:t>
              </w:r>
            </w:ins>
          </w:p>
        </w:tc>
      </w:tr>
      <w:tr w:rsidR="00414337" w14:paraId="6CAF270A" w14:textId="77777777" w:rsidTr="00414337">
        <w:trPr>
          <w:ins w:id="247" w:author="Rohan Pawar" w:date="2023-04-01T22:32:00Z"/>
          <w:trPrChange w:id="248" w:author="Rohan Pawar" w:date="2023-04-01T22:33:00Z">
            <w:trPr>
              <w:gridAfter w:val="0"/>
              <w:wAfter w:w="2716" w:type="dxa"/>
            </w:trPr>
          </w:trPrChange>
        </w:trPr>
        <w:tc>
          <w:tcPr>
            <w:tcW w:w="9016" w:type="dxa"/>
            <w:gridSpan w:val="3"/>
            <w:tcPrChange w:id="249" w:author="Rohan Pawar" w:date="2023-04-01T22:33:00Z">
              <w:tcPr>
                <w:tcW w:w="6300" w:type="dxa"/>
                <w:gridSpan w:val="4"/>
              </w:tcPr>
            </w:tcPrChange>
          </w:tcPr>
          <w:p w14:paraId="35DF8C50" w14:textId="5ABC128E" w:rsidR="00414337" w:rsidRPr="00414337" w:rsidRDefault="00414337" w:rsidP="00414337">
            <w:pPr>
              <w:spacing w:line="240" w:lineRule="auto"/>
              <w:jc w:val="center"/>
              <w:rPr>
                <w:ins w:id="250" w:author="Rohan Pawar" w:date="2023-04-01T22:32:00Z"/>
                <w:rFonts w:cstheme="minorHAnsi"/>
                <w:b/>
                <w:sz w:val="32"/>
                <w:szCs w:val="32"/>
                <w:u w:val="single"/>
                <w:rPrChange w:id="251" w:author="Rohan Pawar" w:date="2023-04-01T22:34:00Z">
                  <w:rPr>
                    <w:ins w:id="252" w:author="Rohan Pawar" w:date="2023-04-01T22:32:00Z"/>
                    <w:rFonts w:cstheme="minorHAnsi"/>
                    <w:b/>
                    <w:sz w:val="32"/>
                    <w:szCs w:val="32"/>
                  </w:rPr>
                </w:rPrChange>
              </w:rPr>
            </w:pPr>
            <w:ins w:id="253" w:author="Rohan Pawar" w:date="2023-04-01T22:32:00Z">
              <w:r w:rsidRPr="00414337">
                <w:rPr>
                  <w:rFonts w:cstheme="minorHAnsi"/>
                  <w:b/>
                  <w:sz w:val="32"/>
                  <w:szCs w:val="32"/>
                  <w:u w:val="single"/>
                  <w:rPrChange w:id="254" w:author="Rohan Pawar" w:date="2023-04-01T22:34:00Z">
                    <w:rPr>
                      <w:rFonts w:cstheme="minorHAnsi"/>
                      <w:b/>
                      <w:sz w:val="32"/>
                      <w:szCs w:val="32"/>
                    </w:rPr>
                  </w:rPrChange>
                </w:rPr>
                <w:t>PART B</w:t>
              </w:r>
            </w:ins>
          </w:p>
        </w:tc>
      </w:tr>
      <w:tr w:rsidR="00110B07" w14:paraId="7D0E68F9" w14:textId="77777777" w:rsidTr="00110B07">
        <w:trPr>
          <w:ins w:id="255" w:author="Rohan Pawar" w:date="2023-04-01T22:28:00Z"/>
        </w:trPr>
        <w:tc>
          <w:tcPr>
            <w:tcW w:w="985" w:type="dxa"/>
            <w:tcPrChange w:id="256" w:author="Rohan Pawar" w:date="2023-04-01T22:29:00Z">
              <w:tcPr>
                <w:tcW w:w="3005" w:type="dxa"/>
                <w:gridSpan w:val="2"/>
              </w:tcPr>
            </w:tcPrChange>
          </w:tcPr>
          <w:p w14:paraId="422D9FC4" w14:textId="577020AC" w:rsidR="00110B07" w:rsidRPr="00414337" w:rsidRDefault="00110B07">
            <w:pPr>
              <w:spacing w:line="240" w:lineRule="auto"/>
              <w:jc w:val="center"/>
              <w:rPr>
                <w:ins w:id="257" w:author="Rohan Pawar" w:date="2023-04-01T22:28:00Z"/>
                <w:rFonts w:cstheme="minorHAnsi"/>
                <w:bCs/>
                <w:sz w:val="32"/>
                <w:szCs w:val="32"/>
                <w:rPrChange w:id="258" w:author="Rohan Pawar" w:date="2023-04-01T22:34:00Z">
                  <w:rPr>
                    <w:ins w:id="259" w:author="Rohan Pawar" w:date="2023-04-01T22:28:00Z"/>
                    <w:rFonts w:cstheme="minorHAnsi"/>
                    <w:b/>
                    <w:sz w:val="32"/>
                    <w:szCs w:val="32"/>
                  </w:rPr>
                </w:rPrChange>
              </w:rPr>
              <w:pPrChange w:id="260" w:author="Rohan Pawar" w:date="2023-04-01T22:30:00Z">
                <w:pPr>
                  <w:framePr w:hSpace="180" w:wrap="around" w:hAnchor="margin" w:y="705"/>
                  <w:jc w:val="center"/>
                </w:pPr>
              </w:pPrChange>
            </w:pPr>
            <w:ins w:id="261" w:author="Rohan Pawar" w:date="2023-04-01T22:29:00Z">
              <w:r w:rsidRPr="00414337">
                <w:rPr>
                  <w:rFonts w:cstheme="minorHAnsi"/>
                  <w:bCs/>
                  <w:sz w:val="32"/>
                  <w:szCs w:val="32"/>
                  <w:rPrChange w:id="262" w:author="Rohan Pawar" w:date="2023-04-01T22:34:00Z">
                    <w:rPr>
                      <w:rFonts w:cstheme="minorHAnsi"/>
                      <w:b/>
                      <w:sz w:val="32"/>
                      <w:szCs w:val="32"/>
                    </w:rPr>
                  </w:rPrChange>
                </w:rPr>
                <w:t>6</w:t>
              </w:r>
            </w:ins>
          </w:p>
        </w:tc>
        <w:tc>
          <w:tcPr>
            <w:tcW w:w="6300" w:type="dxa"/>
            <w:tcPrChange w:id="263" w:author="Rohan Pawar" w:date="2023-04-01T22:29:00Z">
              <w:tcPr>
                <w:tcW w:w="3005" w:type="dxa"/>
              </w:tcPr>
            </w:tcPrChange>
          </w:tcPr>
          <w:p w14:paraId="6B56F37F" w14:textId="2D3DD2DF" w:rsidR="00110B07" w:rsidRPr="00414337" w:rsidRDefault="00414337">
            <w:pPr>
              <w:spacing w:line="240" w:lineRule="auto"/>
              <w:rPr>
                <w:ins w:id="264" w:author="Rohan Pawar" w:date="2023-04-01T22:28:00Z"/>
                <w:rFonts w:cstheme="minorHAnsi"/>
                <w:bCs/>
                <w:sz w:val="32"/>
                <w:szCs w:val="32"/>
                <w:rPrChange w:id="265" w:author="Rohan Pawar" w:date="2023-04-01T22:34:00Z">
                  <w:rPr>
                    <w:ins w:id="266" w:author="Rohan Pawar" w:date="2023-04-01T22:28:00Z"/>
                    <w:rFonts w:cstheme="minorHAnsi"/>
                    <w:b/>
                    <w:sz w:val="32"/>
                    <w:szCs w:val="32"/>
                  </w:rPr>
                </w:rPrChange>
              </w:rPr>
              <w:pPrChange w:id="267" w:author="Rohan Pawar" w:date="2023-04-01T22:35:00Z">
                <w:pPr>
                  <w:framePr w:hSpace="180" w:wrap="around" w:hAnchor="margin" w:y="705"/>
                  <w:jc w:val="center"/>
                </w:pPr>
              </w:pPrChange>
            </w:pPr>
            <w:ins w:id="268" w:author="Rohan Pawar" w:date="2023-04-01T22:32:00Z">
              <w:r w:rsidRPr="00414337">
                <w:rPr>
                  <w:rFonts w:cstheme="minorHAnsi"/>
                  <w:bCs/>
                  <w:sz w:val="32"/>
                  <w:szCs w:val="32"/>
                  <w:rPrChange w:id="269" w:author="Rohan Pawar" w:date="2023-04-01T22:34:00Z">
                    <w:rPr>
                      <w:rFonts w:cstheme="minorHAnsi"/>
                      <w:b/>
                      <w:sz w:val="32"/>
                      <w:szCs w:val="32"/>
                    </w:rPr>
                  </w:rPrChange>
                </w:rPr>
                <w:t>Modules</w:t>
              </w:r>
            </w:ins>
          </w:p>
        </w:tc>
        <w:tc>
          <w:tcPr>
            <w:tcW w:w="1731" w:type="dxa"/>
            <w:tcPrChange w:id="270" w:author="Rohan Pawar" w:date="2023-04-01T22:29:00Z">
              <w:tcPr>
                <w:tcW w:w="3006" w:type="dxa"/>
                <w:gridSpan w:val="3"/>
              </w:tcPr>
            </w:tcPrChange>
          </w:tcPr>
          <w:p w14:paraId="01C8526A" w14:textId="1B1E6E9C" w:rsidR="00110B07" w:rsidRPr="00414337" w:rsidRDefault="00F828DD">
            <w:pPr>
              <w:spacing w:line="240" w:lineRule="auto"/>
              <w:jc w:val="center"/>
              <w:rPr>
                <w:ins w:id="271" w:author="Rohan Pawar" w:date="2023-04-01T22:28:00Z"/>
                <w:rFonts w:cstheme="minorHAnsi"/>
                <w:bCs/>
                <w:sz w:val="32"/>
                <w:szCs w:val="32"/>
                <w:rPrChange w:id="272" w:author="Rohan Pawar" w:date="2023-04-01T22:34:00Z">
                  <w:rPr>
                    <w:ins w:id="273" w:author="Rohan Pawar" w:date="2023-04-01T22:28:00Z"/>
                    <w:rFonts w:cstheme="minorHAnsi"/>
                    <w:b/>
                    <w:sz w:val="32"/>
                    <w:szCs w:val="32"/>
                  </w:rPr>
                </w:rPrChange>
              </w:rPr>
              <w:pPrChange w:id="274" w:author="Rohan Pawar" w:date="2023-04-01T22:30:00Z">
                <w:pPr>
                  <w:framePr w:hSpace="180" w:wrap="around" w:hAnchor="margin" w:y="705"/>
                  <w:jc w:val="center"/>
                </w:pPr>
              </w:pPrChange>
            </w:pPr>
            <w:ins w:id="275" w:author="Rohan Pawar" w:date="2023-04-01T23:05:00Z">
              <w:r>
                <w:rPr>
                  <w:rFonts w:cstheme="minorHAnsi"/>
                  <w:bCs/>
                  <w:sz w:val="32"/>
                  <w:szCs w:val="32"/>
                </w:rPr>
                <w:t>9</w:t>
              </w:r>
            </w:ins>
          </w:p>
        </w:tc>
      </w:tr>
      <w:tr w:rsidR="00110B07" w14:paraId="674B6A09" w14:textId="77777777" w:rsidTr="00110B07">
        <w:trPr>
          <w:ins w:id="276" w:author="Rohan Pawar" w:date="2023-04-01T22:28:00Z"/>
        </w:trPr>
        <w:tc>
          <w:tcPr>
            <w:tcW w:w="985" w:type="dxa"/>
            <w:tcPrChange w:id="277" w:author="Rohan Pawar" w:date="2023-04-01T22:29:00Z">
              <w:tcPr>
                <w:tcW w:w="3005" w:type="dxa"/>
                <w:gridSpan w:val="2"/>
              </w:tcPr>
            </w:tcPrChange>
          </w:tcPr>
          <w:p w14:paraId="2CDE08B4" w14:textId="182FE700" w:rsidR="00110B07" w:rsidRPr="00414337" w:rsidRDefault="00110B07">
            <w:pPr>
              <w:spacing w:line="240" w:lineRule="auto"/>
              <w:jc w:val="center"/>
              <w:rPr>
                <w:ins w:id="278" w:author="Rohan Pawar" w:date="2023-04-01T22:28:00Z"/>
                <w:rFonts w:cstheme="minorHAnsi"/>
                <w:bCs/>
                <w:sz w:val="32"/>
                <w:szCs w:val="32"/>
                <w:rPrChange w:id="279" w:author="Rohan Pawar" w:date="2023-04-01T22:34:00Z">
                  <w:rPr>
                    <w:ins w:id="280" w:author="Rohan Pawar" w:date="2023-04-01T22:28:00Z"/>
                    <w:rFonts w:cstheme="minorHAnsi"/>
                    <w:b/>
                    <w:sz w:val="32"/>
                    <w:szCs w:val="32"/>
                  </w:rPr>
                </w:rPrChange>
              </w:rPr>
              <w:pPrChange w:id="281" w:author="Rohan Pawar" w:date="2023-04-01T22:30:00Z">
                <w:pPr>
                  <w:framePr w:hSpace="180" w:wrap="around" w:hAnchor="margin" w:y="705"/>
                  <w:jc w:val="center"/>
                </w:pPr>
              </w:pPrChange>
            </w:pPr>
            <w:ins w:id="282" w:author="Rohan Pawar" w:date="2023-04-01T22:29:00Z">
              <w:r w:rsidRPr="00414337">
                <w:rPr>
                  <w:rFonts w:cstheme="minorHAnsi"/>
                  <w:bCs/>
                  <w:sz w:val="32"/>
                  <w:szCs w:val="32"/>
                  <w:rPrChange w:id="283" w:author="Rohan Pawar" w:date="2023-04-01T22:34:00Z">
                    <w:rPr>
                      <w:rFonts w:cstheme="minorHAnsi"/>
                      <w:b/>
                      <w:sz w:val="32"/>
                      <w:szCs w:val="32"/>
                    </w:rPr>
                  </w:rPrChange>
                </w:rPr>
                <w:t>7</w:t>
              </w:r>
            </w:ins>
          </w:p>
        </w:tc>
        <w:tc>
          <w:tcPr>
            <w:tcW w:w="6300" w:type="dxa"/>
            <w:tcPrChange w:id="284" w:author="Rohan Pawar" w:date="2023-04-01T22:29:00Z">
              <w:tcPr>
                <w:tcW w:w="3005" w:type="dxa"/>
              </w:tcPr>
            </w:tcPrChange>
          </w:tcPr>
          <w:p w14:paraId="5D00AFB0" w14:textId="3F24AB38" w:rsidR="00110B07" w:rsidRPr="00414337" w:rsidRDefault="00414337">
            <w:pPr>
              <w:spacing w:line="240" w:lineRule="auto"/>
              <w:rPr>
                <w:ins w:id="285" w:author="Rohan Pawar" w:date="2023-04-01T22:28:00Z"/>
                <w:rFonts w:cstheme="minorHAnsi"/>
                <w:bCs/>
                <w:sz w:val="32"/>
                <w:szCs w:val="32"/>
                <w:rPrChange w:id="286" w:author="Rohan Pawar" w:date="2023-04-01T22:34:00Z">
                  <w:rPr>
                    <w:ins w:id="287" w:author="Rohan Pawar" w:date="2023-04-01T22:28:00Z"/>
                    <w:rFonts w:cstheme="minorHAnsi"/>
                    <w:b/>
                    <w:sz w:val="32"/>
                    <w:szCs w:val="32"/>
                  </w:rPr>
                </w:rPrChange>
              </w:rPr>
              <w:pPrChange w:id="288" w:author="Rohan Pawar" w:date="2023-04-01T22:35:00Z">
                <w:pPr>
                  <w:framePr w:hSpace="180" w:wrap="around" w:hAnchor="margin" w:y="705"/>
                  <w:jc w:val="center"/>
                </w:pPr>
              </w:pPrChange>
            </w:pPr>
            <w:ins w:id="289" w:author="Rohan Pawar" w:date="2023-04-01T22:32:00Z">
              <w:r w:rsidRPr="00414337">
                <w:rPr>
                  <w:rFonts w:cstheme="minorHAnsi"/>
                  <w:bCs/>
                  <w:sz w:val="32"/>
                  <w:szCs w:val="32"/>
                  <w:rPrChange w:id="290" w:author="Rohan Pawar" w:date="2023-04-01T22:34:00Z">
                    <w:rPr>
                      <w:rFonts w:cstheme="minorHAnsi"/>
                      <w:b/>
                      <w:sz w:val="32"/>
                      <w:szCs w:val="32"/>
                    </w:rPr>
                  </w:rPrChange>
                </w:rPr>
                <w:t>Installation</w:t>
              </w:r>
            </w:ins>
          </w:p>
        </w:tc>
        <w:tc>
          <w:tcPr>
            <w:tcW w:w="1731" w:type="dxa"/>
            <w:tcPrChange w:id="291" w:author="Rohan Pawar" w:date="2023-04-01T22:29:00Z">
              <w:tcPr>
                <w:tcW w:w="3006" w:type="dxa"/>
                <w:gridSpan w:val="3"/>
              </w:tcPr>
            </w:tcPrChange>
          </w:tcPr>
          <w:p w14:paraId="7E60EC05" w14:textId="2292F0AE" w:rsidR="00110B07" w:rsidRPr="00414337" w:rsidRDefault="00F828DD">
            <w:pPr>
              <w:spacing w:line="240" w:lineRule="auto"/>
              <w:jc w:val="center"/>
              <w:rPr>
                <w:ins w:id="292" w:author="Rohan Pawar" w:date="2023-04-01T22:28:00Z"/>
                <w:rFonts w:cstheme="minorHAnsi"/>
                <w:bCs/>
                <w:sz w:val="32"/>
                <w:szCs w:val="32"/>
                <w:rPrChange w:id="293" w:author="Rohan Pawar" w:date="2023-04-01T22:34:00Z">
                  <w:rPr>
                    <w:ins w:id="294" w:author="Rohan Pawar" w:date="2023-04-01T22:28:00Z"/>
                    <w:rFonts w:cstheme="minorHAnsi"/>
                    <w:b/>
                    <w:sz w:val="32"/>
                    <w:szCs w:val="32"/>
                  </w:rPr>
                </w:rPrChange>
              </w:rPr>
              <w:pPrChange w:id="295" w:author="Rohan Pawar" w:date="2023-04-01T22:30:00Z">
                <w:pPr>
                  <w:framePr w:hSpace="180" w:wrap="around" w:hAnchor="margin" w:y="705"/>
                  <w:jc w:val="center"/>
                </w:pPr>
              </w:pPrChange>
            </w:pPr>
            <w:ins w:id="296" w:author="Rohan Pawar" w:date="2023-04-01T23:05:00Z">
              <w:r>
                <w:rPr>
                  <w:rFonts w:cstheme="minorHAnsi"/>
                  <w:bCs/>
                  <w:sz w:val="32"/>
                  <w:szCs w:val="32"/>
                </w:rPr>
                <w:t>9</w:t>
              </w:r>
            </w:ins>
          </w:p>
        </w:tc>
      </w:tr>
      <w:tr w:rsidR="00110B07" w14:paraId="1F3CB6B6" w14:textId="77777777" w:rsidTr="00110B07">
        <w:trPr>
          <w:ins w:id="297" w:author="Rohan Pawar" w:date="2023-04-01T22:28:00Z"/>
        </w:trPr>
        <w:tc>
          <w:tcPr>
            <w:tcW w:w="985" w:type="dxa"/>
            <w:tcPrChange w:id="298" w:author="Rohan Pawar" w:date="2023-04-01T22:29:00Z">
              <w:tcPr>
                <w:tcW w:w="3005" w:type="dxa"/>
                <w:gridSpan w:val="2"/>
              </w:tcPr>
            </w:tcPrChange>
          </w:tcPr>
          <w:p w14:paraId="2465C55A" w14:textId="75054302" w:rsidR="00110B07" w:rsidRPr="00414337" w:rsidRDefault="00110B07">
            <w:pPr>
              <w:spacing w:line="240" w:lineRule="auto"/>
              <w:jc w:val="center"/>
              <w:rPr>
                <w:ins w:id="299" w:author="Rohan Pawar" w:date="2023-04-01T22:28:00Z"/>
                <w:rFonts w:cstheme="minorHAnsi"/>
                <w:bCs/>
                <w:sz w:val="32"/>
                <w:szCs w:val="32"/>
                <w:rPrChange w:id="300" w:author="Rohan Pawar" w:date="2023-04-01T22:34:00Z">
                  <w:rPr>
                    <w:ins w:id="301" w:author="Rohan Pawar" w:date="2023-04-01T22:28:00Z"/>
                    <w:rFonts w:cstheme="minorHAnsi"/>
                    <w:b/>
                    <w:sz w:val="32"/>
                    <w:szCs w:val="32"/>
                  </w:rPr>
                </w:rPrChange>
              </w:rPr>
              <w:pPrChange w:id="302" w:author="Rohan Pawar" w:date="2023-04-01T22:30:00Z">
                <w:pPr>
                  <w:framePr w:hSpace="180" w:wrap="around" w:hAnchor="margin" w:y="705"/>
                  <w:jc w:val="center"/>
                </w:pPr>
              </w:pPrChange>
            </w:pPr>
            <w:ins w:id="303" w:author="Rohan Pawar" w:date="2023-04-01T22:29:00Z">
              <w:r w:rsidRPr="00414337">
                <w:rPr>
                  <w:rFonts w:cstheme="minorHAnsi"/>
                  <w:bCs/>
                  <w:sz w:val="32"/>
                  <w:szCs w:val="32"/>
                  <w:rPrChange w:id="304" w:author="Rohan Pawar" w:date="2023-04-01T22:34:00Z">
                    <w:rPr>
                      <w:rFonts w:cstheme="minorHAnsi"/>
                      <w:b/>
                      <w:sz w:val="32"/>
                      <w:szCs w:val="32"/>
                    </w:rPr>
                  </w:rPrChange>
                </w:rPr>
                <w:t>8</w:t>
              </w:r>
            </w:ins>
          </w:p>
        </w:tc>
        <w:tc>
          <w:tcPr>
            <w:tcW w:w="6300" w:type="dxa"/>
            <w:tcPrChange w:id="305" w:author="Rohan Pawar" w:date="2023-04-01T22:29:00Z">
              <w:tcPr>
                <w:tcW w:w="3005" w:type="dxa"/>
              </w:tcPr>
            </w:tcPrChange>
          </w:tcPr>
          <w:p w14:paraId="6F50CD4F" w14:textId="314E05F1" w:rsidR="00110B07" w:rsidRPr="00414337" w:rsidRDefault="00414337">
            <w:pPr>
              <w:spacing w:line="240" w:lineRule="auto"/>
              <w:rPr>
                <w:ins w:id="306" w:author="Rohan Pawar" w:date="2023-04-01T22:28:00Z"/>
                <w:rFonts w:cstheme="minorHAnsi"/>
                <w:bCs/>
                <w:sz w:val="32"/>
                <w:szCs w:val="32"/>
                <w:rPrChange w:id="307" w:author="Rohan Pawar" w:date="2023-04-01T22:34:00Z">
                  <w:rPr>
                    <w:ins w:id="308" w:author="Rohan Pawar" w:date="2023-04-01T22:28:00Z"/>
                    <w:rFonts w:cstheme="minorHAnsi"/>
                    <w:b/>
                    <w:sz w:val="32"/>
                    <w:szCs w:val="32"/>
                  </w:rPr>
                </w:rPrChange>
              </w:rPr>
              <w:pPrChange w:id="309" w:author="Rohan Pawar" w:date="2023-04-01T22:35:00Z">
                <w:pPr>
                  <w:framePr w:hSpace="180" w:wrap="around" w:hAnchor="margin" w:y="705"/>
                  <w:jc w:val="center"/>
                </w:pPr>
              </w:pPrChange>
            </w:pPr>
            <w:ins w:id="310" w:author="Rohan Pawar" w:date="2023-04-01T22:32:00Z">
              <w:r w:rsidRPr="00414337">
                <w:rPr>
                  <w:rFonts w:cstheme="minorHAnsi"/>
                  <w:bCs/>
                  <w:sz w:val="32"/>
                  <w:szCs w:val="32"/>
                  <w:rPrChange w:id="311" w:author="Rohan Pawar" w:date="2023-04-01T22:34:00Z">
                    <w:rPr>
                      <w:rFonts w:cstheme="minorHAnsi"/>
                      <w:b/>
                      <w:sz w:val="32"/>
                      <w:szCs w:val="32"/>
                    </w:rPr>
                  </w:rPrChange>
                </w:rPr>
                <w:t>Usage</w:t>
              </w:r>
            </w:ins>
          </w:p>
        </w:tc>
        <w:tc>
          <w:tcPr>
            <w:tcW w:w="1731" w:type="dxa"/>
            <w:tcPrChange w:id="312" w:author="Rohan Pawar" w:date="2023-04-01T22:29:00Z">
              <w:tcPr>
                <w:tcW w:w="3006" w:type="dxa"/>
                <w:gridSpan w:val="3"/>
              </w:tcPr>
            </w:tcPrChange>
          </w:tcPr>
          <w:p w14:paraId="09E131B6" w14:textId="6D843000" w:rsidR="00110B07" w:rsidRPr="00414337" w:rsidRDefault="00F828DD">
            <w:pPr>
              <w:spacing w:line="240" w:lineRule="auto"/>
              <w:jc w:val="center"/>
              <w:rPr>
                <w:ins w:id="313" w:author="Rohan Pawar" w:date="2023-04-01T22:28:00Z"/>
                <w:rFonts w:cstheme="minorHAnsi"/>
                <w:bCs/>
                <w:sz w:val="32"/>
                <w:szCs w:val="32"/>
                <w:rPrChange w:id="314" w:author="Rohan Pawar" w:date="2023-04-01T22:34:00Z">
                  <w:rPr>
                    <w:ins w:id="315" w:author="Rohan Pawar" w:date="2023-04-01T22:28:00Z"/>
                    <w:rFonts w:cstheme="minorHAnsi"/>
                    <w:b/>
                    <w:sz w:val="32"/>
                    <w:szCs w:val="32"/>
                  </w:rPr>
                </w:rPrChange>
              </w:rPr>
              <w:pPrChange w:id="316" w:author="Rohan Pawar" w:date="2023-04-01T22:30:00Z">
                <w:pPr>
                  <w:framePr w:hSpace="180" w:wrap="around" w:hAnchor="margin" w:y="705"/>
                  <w:jc w:val="center"/>
                </w:pPr>
              </w:pPrChange>
            </w:pPr>
            <w:ins w:id="317" w:author="Rohan Pawar" w:date="2023-04-01T23:05:00Z">
              <w:r>
                <w:rPr>
                  <w:rFonts w:cstheme="minorHAnsi"/>
                  <w:bCs/>
                  <w:sz w:val="32"/>
                  <w:szCs w:val="32"/>
                </w:rPr>
                <w:t>9</w:t>
              </w:r>
            </w:ins>
          </w:p>
        </w:tc>
      </w:tr>
      <w:tr w:rsidR="006B486E" w14:paraId="1CF02913" w14:textId="77777777" w:rsidTr="00110B07">
        <w:trPr>
          <w:ins w:id="318" w:author="Rohan Pawar" w:date="2023-04-01T22:47:00Z"/>
        </w:trPr>
        <w:tc>
          <w:tcPr>
            <w:tcW w:w="985" w:type="dxa"/>
          </w:tcPr>
          <w:p w14:paraId="7B21498F" w14:textId="696A7A8C" w:rsidR="006B486E" w:rsidRPr="006B486E" w:rsidRDefault="006B486E" w:rsidP="00414337">
            <w:pPr>
              <w:spacing w:line="240" w:lineRule="auto"/>
              <w:jc w:val="center"/>
              <w:rPr>
                <w:ins w:id="319" w:author="Rohan Pawar" w:date="2023-04-01T22:47:00Z"/>
                <w:rFonts w:cstheme="minorHAnsi"/>
                <w:bCs/>
                <w:sz w:val="32"/>
                <w:szCs w:val="32"/>
              </w:rPr>
            </w:pPr>
            <w:ins w:id="320" w:author="Rohan Pawar" w:date="2023-04-01T22:47:00Z">
              <w:r>
                <w:rPr>
                  <w:rFonts w:cstheme="minorHAnsi"/>
                  <w:bCs/>
                  <w:sz w:val="32"/>
                  <w:szCs w:val="32"/>
                </w:rPr>
                <w:t>9</w:t>
              </w:r>
            </w:ins>
          </w:p>
        </w:tc>
        <w:tc>
          <w:tcPr>
            <w:tcW w:w="6300" w:type="dxa"/>
          </w:tcPr>
          <w:p w14:paraId="470FEF54" w14:textId="6B13F969" w:rsidR="006B486E" w:rsidRPr="006B486E" w:rsidRDefault="006B486E" w:rsidP="00414337">
            <w:pPr>
              <w:spacing w:line="240" w:lineRule="auto"/>
              <w:rPr>
                <w:ins w:id="321" w:author="Rohan Pawar" w:date="2023-04-01T22:47:00Z"/>
                <w:rFonts w:cstheme="minorHAnsi"/>
                <w:bCs/>
                <w:sz w:val="32"/>
                <w:szCs w:val="32"/>
              </w:rPr>
            </w:pPr>
            <w:ins w:id="322" w:author="Rohan Pawar" w:date="2023-04-01T22:47:00Z">
              <w:r>
                <w:rPr>
                  <w:rFonts w:cstheme="minorHAnsi"/>
                  <w:bCs/>
                  <w:sz w:val="32"/>
                  <w:szCs w:val="32"/>
                </w:rPr>
                <w:t>Screenshots</w:t>
              </w:r>
            </w:ins>
          </w:p>
        </w:tc>
        <w:tc>
          <w:tcPr>
            <w:tcW w:w="1731" w:type="dxa"/>
          </w:tcPr>
          <w:p w14:paraId="495D576F" w14:textId="08EB8D33" w:rsidR="006B486E" w:rsidRPr="006B486E" w:rsidRDefault="00F828DD" w:rsidP="00414337">
            <w:pPr>
              <w:spacing w:line="240" w:lineRule="auto"/>
              <w:jc w:val="center"/>
              <w:rPr>
                <w:ins w:id="323" w:author="Rohan Pawar" w:date="2023-04-01T22:47:00Z"/>
                <w:rFonts w:cstheme="minorHAnsi"/>
                <w:bCs/>
                <w:sz w:val="32"/>
                <w:szCs w:val="32"/>
              </w:rPr>
            </w:pPr>
            <w:ins w:id="324" w:author="Rohan Pawar" w:date="2023-04-01T23:05:00Z">
              <w:r>
                <w:rPr>
                  <w:rFonts w:cstheme="minorHAnsi"/>
                  <w:bCs/>
                  <w:sz w:val="32"/>
                  <w:szCs w:val="32"/>
                </w:rPr>
                <w:t>10</w:t>
              </w:r>
            </w:ins>
          </w:p>
        </w:tc>
      </w:tr>
      <w:tr w:rsidR="00110B07" w14:paraId="0DA829BC" w14:textId="77777777" w:rsidTr="00110B07">
        <w:trPr>
          <w:ins w:id="325" w:author="Rohan Pawar" w:date="2023-04-01T22:28:00Z"/>
        </w:trPr>
        <w:tc>
          <w:tcPr>
            <w:tcW w:w="985" w:type="dxa"/>
            <w:tcPrChange w:id="326" w:author="Rohan Pawar" w:date="2023-04-01T22:29:00Z">
              <w:tcPr>
                <w:tcW w:w="3005" w:type="dxa"/>
                <w:gridSpan w:val="2"/>
              </w:tcPr>
            </w:tcPrChange>
          </w:tcPr>
          <w:p w14:paraId="4B47BB52" w14:textId="4479F95C" w:rsidR="00110B07" w:rsidRPr="00414337" w:rsidRDefault="006B486E">
            <w:pPr>
              <w:spacing w:line="240" w:lineRule="auto"/>
              <w:jc w:val="center"/>
              <w:rPr>
                <w:ins w:id="327" w:author="Rohan Pawar" w:date="2023-04-01T22:28:00Z"/>
                <w:rFonts w:cstheme="minorHAnsi"/>
                <w:bCs/>
                <w:sz w:val="32"/>
                <w:szCs w:val="32"/>
                <w:rPrChange w:id="328" w:author="Rohan Pawar" w:date="2023-04-01T22:34:00Z">
                  <w:rPr>
                    <w:ins w:id="329" w:author="Rohan Pawar" w:date="2023-04-01T22:28:00Z"/>
                    <w:rFonts w:cstheme="minorHAnsi"/>
                    <w:b/>
                    <w:sz w:val="32"/>
                    <w:szCs w:val="32"/>
                  </w:rPr>
                </w:rPrChange>
              </w:rPr>
              <w:pPrChange w:id="330" w:author="Rohan Pawar" w:date="2023-04-01T22:30:00Z">
                <w:pPr>
                  <w:framePr w:hSpace="180" w:wrap="around" w:hAnchor="margin" w:y="705"/>
                  <w:jc w:val="center"/>
                </w:pPr>
              </w:pPrChange>
            </w:pPr>
            <w:ins w:id="331" w:author="Rohan Pawar" w:date="2023-04-01T22:47:00Z">
              <w:r>
                <w:rPr>
                  <w:rFonts w:cstheme="minorHAnsi"/>
                  <w:bCs/>
                  <w:sz w:val="32"/>
                  <w:szCs w:val="32"/>
                </w:rPr>
                <w:t>10</w:t>
              </w:r>
            </w:ins>
          </w:p>
        </w:tc>
        <w:tc>
          <w:tcPr>
            <w:tcW w:w="6300" w:type="dxa"/>
            <w:tcPrChange w:id="332" w:author="Rohan Pawar" w:date="2023-04-01T22:29:00Z">
              <w:tcPr>
                <w:tcW w:w="3005" w:type="dxa"/>
              </w:tcPr>
            </w:tcPrChange>
          </w:tcPr>
          <w:p w14:paraId="19EA096A" w14:textId="62E3E283" w:rsidR="00110B07" w:rsidRPr="00414337" w:rsidRDefault="00414337">
            <w:pPr>
              <w:spacing w:line="240" w:lineRule="auto"/>
              <w:rPr>
                <w:ins w:id="333" w:author="Rohan Pawar" w:date="2023-04-01T22:28:00Z"/>
                <w:rFonts w:cstheme="minorHAnsi"/>
                <w:bCs/>
                <w:sz w:val="32"/>
                <w:szCs w:val="32"/>
                <w:rPrChange w:id="334" w:author="Rohan Pawar" w:date="2023-04-01T22:34:00Z">
                  <w:rPr>
                    <w:ins w:id="335" w:author="Rohan Pawar" w:date="2023-04-01T22:28:00Z"/>
                    <w:rFonts w:cstheme="minorHAnsi"/>
                    <w:b/>
                    <w:sz w:val="32"/>
                    <w:szCs w:val="32"/>
                  </w:rPr>
                </w:rPrChange>
              </w:rPr>
              <w:pPrChange w:id="336" w:author="Rohan Pawar" w:date="2023-04-01T22:35:00Z">
                <w:pPr>
                  <w:framePr w:hSpace="180" w:wrap="around" w:hAnchor="margin" w:y="705"/>
                  <w:jc w:val="center"/>
                </w:pPr>
              </w:pPrChange>
            </w:pPr>
            <w:ins w:id="337" w:author="Rohan Pawar" w:date="2023-04-01T22:32:00Z">
              <w:r w:rsidRPr="00414337">
                <w:rPr>
                  <w:rFonts w:cstheme="minorHAnsi"/>
                  <w:bCs/>
                  <w:sz w:val="32"/>
                  <w:szCs w:val="32"/>
                  <w:rPrChange w:id="338" w:author="Rohan Pawar" w:date="2023-04-01T22:34:00Z">
                    <w:rPr>
                      <w:rFonts w:cstheme="minorHAnsi"/>
                      <w:b/>
                      <w:sz w:val="32"/>
                      <w:szCs w:val="32"/>
                    </w:rPr>
                  </w:rPrChange>
                </w:rPr>
                <w:t>Login</w:t>
              </w:r>
            </w:ins>
          </w:p>
        </w:tc>
        <w:tc>
          <w:tcPr>
            <w:tcW w:w="1731" w:type="dxa"/>
            <w:tcPrChange w:id="339" w:author="Rohan Pawar" w:date="2023-04-01T22:29:00Z">
              <w:tcPr>
                <w:tcW w:w="3006" w:type="dxa"/>
                <w:gridSpan w:val="3"/>
              </w:tcPr>
            </w:tcPrChange>
          </w:tcPr>
          <w:p w14:paraId="4277EC11" w14:textId="48CDA6FF" w:rsidR="00110B07" w:rsidRPr="00414337" w:rsidRDefault="00F828DD">
            <w:pPr>
              <w:spacing w:line="240" w:lineRule="auto"/>
              <w:jc w:val="center"/>
              <w:rPr>
                <w:ins w:id="340" w:author="Rohan Pawar" w:date="2023-04-01T22:28:00Z"/>
                <w:rFonts w:cstheme="minorHAnsi"/>
                <w:bCs/>
                <w:sz w:val="32"/>
                <w:szCs w:val="32"/>
                <w:rPrChange w:id="341" w:author="Rohan Pawar" w:date="2023-04-01T22:34:00Z">
                  <w:rPr>
                    <w:ins w:id="342" w:author="Rohan Pawar" w:date="2023-04-01T22:28:00Z"/>
                    <w:rFonts w:cstheme="minorHAnsi"/>
                    <w:b/>
                    <w:sz w:val="32"/>
                    <w:szCs w:val="32"/>
                  </w:rPr>
                </w:rPrChange>
              </w:rPr>
              <w:pPrChange w:id="343" w:author="Rohan Pawar" w:date="2023-04-01T22:30:00Z">
                <w:pPr>
                  <w:framePr w:hSpace="180" w:wrap="around" w:hAnchor="margin" w:y="705"/>
                  <w:jc w:val="center"/>
                </w:pPr>
              </w:pPrChange>
            </w:pPr>
            <w:ins w:id="344" w:author="Rohan Pawar" w:date="2023-04-01T23:05:00Z">
              <w:r>
                <w:rPr>
                  <w:rFonts w:cstheme="minorHAnsi"/>
                  <w:bCs/>
                  <w:sz w:val="32"/>
                  <w:szCs w:val="32"/>
                </w:rPr>
                <w:t>11</w:t>
              </w:r>
            </w:ins>
          </w:p>
        </w:tc>
      </w:tr>
      <w:tr w:rsidR="00110B07" w14:paraId="397E56F9" w14:textId="77777777" w:rsidTr="00110B07">
        <w:trPr>
          <w:ins w:id="345" w:author="Rohan Pawar" w:date="2023-04-01T22:28:00Z"/>
        </w:trPr>
        <w:tc>
          <w:tcPr>
            <w:tcW w:w="985" w:type="dxa"/>
            <w:tcPrChange w:id="346" w:author="Rohan Pawar" w:date="2023-04-01T22:29:00Z">
              <w:tcPr>
                <w:tcW w:w="3005" w:type="dxa"/>
                <w:gridSpan w:val="2"/>
              </w:tcPr>
            </w:tcPrChange>
          </w:tcPr>
          <w:p w14:paraId="0755D7CF" w14:textId="4CD96E56" w:rsidR="00110B07" w:rsidRPr="00414337" w:rsidRDefault="006B486E">
            <w:pPr>
              <w:spacing w:line="240" w:lineRule="auto"/>
              <w:jc w:val="center"/>
              <w:rPr>
                <w:ins w:id="347" w:author="Rohan Pawar" w:date="2023-04-01T22:28:00Z"/>
                <w:rFonts w:cstheme="minorHAnsi"/>
                <w:bCs/>
                <w:sz w:val="32"/>
                <w:szCs w:val="32"/>
                <w:rPrChange w:id="348" w:author="Rohan Pawar" w:date="2023-04-01T22:34:00Z">
                  <w:rPr>
                    <w:ins w:id="349" w:author="Rohan Pawar" w:date="2023-04-01T22:28:00Z"/>
                    <w:rFonts w:cstheme="minorHAnsi"/>
                    <w:b/>
                    <w:sz w:val="32"/>
                    <w:szCs w:val="32"/>
                  </w:rPr>
                </w:rPrChange>
              </w:rPr>
              <w:pPrChange w:id="350" w:author="Rohan Pawar" w:date="2023-04-01T22:30:00Z">
                <w:pPr>
                  <w:framePr w:hSpace="180" w:wrap="around" w:hAnchor="margin" w:y="705"/>
                  <w:jc w:val="center"/>
                </w:pPr>
              </w:pPrChange>
            </w:pPr>
            <w:ins w:id="351" w:author="Rohan Pawar" w:date="2023-04-01T22:47:00Z">
              <w:r>
                <w:rPr>
                  <w:rFonts w:cstheme="minorHAnsi"/>
                  <w:bCs/>
                  <w:sz w:val="32"/>
                  <w:szCs w:val="32"/>
                </w:rPr>
                <w:t>11</w:t>
              </w:r>
            </w:ins>
          </w:p>
        </w:tc>
        <w:tc>
          <w:tcPr>
            <w:tcW w:w="6300" w:type="dxa"/>
            <w:tcPrChange w:id="352" w:author="Rohan Pawar" w:date="2023-04-01T22:29:00Z">
              <w:tcPr>
                <w:tcW w:w="3005" w:type="dxa"/>
              </w:tcPr>
            </w:tcPrChange>
          </w:tcPr>
          <w:p w14:paraId="0344D0C2" w14:textId="6ED6A17F" w:rsidR="00110B07" w:rsidRPr="00414337" w:rsidRDefault="00414337">
            <w:pPr>
              <w:spacing w:line="240" w:lineRule="auto"/>
              <w:rPr>
                <w:ins w:id="353" w:author="Rohan Pawar" w:date="2023-04-01T22:28:00Z"/>
                <w:rFonts w:cstheme="minorHAnsi"/>
                <w:bCs/>
                <w:sz w:val="32"/>
                <w:szCs w:val="32"/>
                <w:rPrChange w:id="354" w:author="Rohan Pawar" w:date="2023-04-01T22:34:00Z">
                  <w:rPr>
                    <w:ins w:id="355" w:author="Rohan Pawar" w:date="2023-04-01T22:28:00Z"/>
                    <w:rFonts w:cstheme="minorHAnsi"/>
                    <w:b/>
                    <w:sz w:val="32"/>
                    <w:szCs w:val="32"/>
                  </w:rPr>
                </w:rPrChange>
              </w:rPr>
              <w:pPrChange w:id="356" w:author="Rohan Pawar" w:date="2023-04-01T22:35:00Z">
                <w:pPr>
                  <w:framePr w:hSpace="180" w:wrap="around" w:hAnchor="margin" w:y="705"/>
                  <w:jc w:val="center"/>
                </w:pPr>
              </w:pPrChange>
            </w:pPr>
            <w:ins w:id="357" w:author="Rohan Pawar" w:date="2023-04-01T22:32:00Z">
              <w:r w:rsidRPr="00414337">
                <w:rPr>
                  <w:rFonts w:cstheme="minorHAnsi"/>
                  <w:bCs/>
                  <w:sz w:val="32"/>
                  <w:szCs w:val="32"/>
                  <w:rPrChange w:id="358" w:author="Rohan Pawar" w:date="2023-04-01T22:34:00Z">
                    <w:rPr>
                      <w:rFonts w:cstheme="minorHAnsi"/>
                      <w:b/>
                      <w:sz w:val="32"/>
                      <w:szCs w:val="32"/>
                    </w:rPr>
                  </w:rPrChange>
                </w:rPr>
                <w:t>Depen</w:t>
              </w:r>
            </w:ins>
            <w:ins w:id="359" w:author="Rohan Pawar" w:date="2023-04-01T22:33:00Z">
              <w:r w:rsidRPr="00414337">
                <w:rPr>
                  <w:rFonts w:cstheme="minorHAnsi"/>
                  <w:bCs/>
                  <w:sz w:val="32"/>
                  <w:szCs w:val="32"/>
                  <w:rPrChange w:id="360" w:author="Rohan Pawar" w:date="2023-04-01T22:34:00Z">
                    <w:rPr>
                      <w:rFonts w:cstheme="minorHAnsi"/>
                      <w:b/>
                      <w:sz w:val="32"/>
                      <w:szCs w:val="32"/>
                    </w:rPr>
                  </w:rPrChange>
                </w:rPr>
                <w:t>de</w:t>
              </w:r>
            </w:ins>
            <w:ins w:id="361" w:author="Rohan Pawar" w:date="2023-04-01T22:32:00Z">
              <w:r w:rsidRPr="00414337">
                <w:rPr>
                  <w:rFonts w:cstheme="minorHAnsi"/>
                  <w:bCs/>
                  <w:sz w:val="32"/>
                  <w:szCs w:val="32"/>
                  <w:rPrChange w:id="362" w:author="Rohan Pawar" w:date="2023-04-01T22:34:00Z">
                    <w:rPr>
                      <w:rFonts w:cstheme="minorHAnsi"/>
                      <w:b/>
                      <w:sz w:val="32"/>
                      <w:szCs w:val="32"/>
                    </w:rPr>
                  </w:rPrChange>
                </w:rPr>
                <w:t>ncies</w:t>
              </w:r>
            </w:ins>
          </w:p>
        </w:tc>
        <w:tc>
          <w:tcPr>
            <w:tcW w:w="1731" w:type="dxa"/>
            <w:tcPrChange w:id="363" w:author="Rohan Pawar" w:date="2023-04-01T22:29:00Z">
              <w:tcPr>
                <w:tcW w:w="3006" w:type="dxa"/>
                <w:gridSpan w:val="3"/>
              </w:tcPr>
            </w:tcPrChange>
          </w:tcPr>
          <w:p w14:paraId="02094A91" w14:textId="29EC281D" w:rsidR="00110B07" w:rsidRPr="00414337" w:rsidRDefault="00F828DD">
            <w:pPr>
              <w:spacing w:line="240" w:lineRule="auto"/>
              <w:jc w:val="center"/>
              <w:rPr>
                <w:ins w:id="364" w:author="Rohan Pawar" w:date="2023-04-01T22:28:00Z"/>
                <w:rFonts w:cstheme="minorHAnsi"/>
                <w:bCs/>
                <w:sz w:val="32"/>
                <w:szCs w:val="32"/>
                <w:rPrChange w:id="365" w:author="Rohan Pawar" w:date="2023-04-01T22:34:00Z">
                  <w:rPr>
                    <w:ins w:id="366" w:author="Rohan Pawar" w:date="2023-04-01T22:28:00Z"/>
                    <w:rFonts w:cstheme="minorHAnsi"/>
                    <w:b/>
                    <w:sz w:val="32"/>
                    <w:szCs w:val="32"/>
                  </w:rPr>
                </w:rPrChange>
              </w:rPr>
              <w:pPrChange w:id="367" w:author="Rohan Pawar" w:date="2023-04-01T22:30:00Z">
                <w:pPr>
                  <w:framePr w:hSpace="180" w:wrap="around" w:hAnchor="margin" w:y="705"/>
                  <w:jc w:val="center"/>
                </w:pPr>
              </w:pPrChange>
            </w:pPr>
            <w:ins w:id="368" w:author="Rohan Pawar" w:date="2023-04-01T23:05:00Z">
              <w:r>
                <w:rPr>
                  <w:rFonts w:cstheme="minorHAnsi"/>
                  <w:bCs/>
                  <w:sz w:val="32"/>
                  <w:szCs w:val="32"/>
                </w:rPr>
                <w:t>11</w:t>
              </w:r>
            </w:ins>
          </w:p>
        </w:tc>
      </w:tr>
      <w:tr w:rsidR="00110B07" w14:paraId="75E2337F" w14:textId="77777777" w:rsidTr="00110B07">
        <w:trPr>
          <w:ins w:id="369" w:author="Rohan Pawar" w:date="2023-04-01T22:28:00Z"/>
        </w:trPr>
        <w:tc>
          <w:tcPr>
            <w:tcW w:w="985" w:type="dxa"/>
            <w:tcPrChange w:id="370" w:author="Rohan Pawar" w:date="2023-04-01T22:29:00Z">
              <w:tcPr>
                <w:tcW w:w="3005" w:type="dxa"/>
                <w:gridSpan w:val="2"/>
              </w:tcPr>
            </w:tcPrChange>
          </w:tcPr>
          <w:p w14:paraId="3EDB6512" w14:textId="2FC7F439" w:rsidR="00110B07" w:rsidRPr="00414337" w:rsidRDefault="00110B07">
            <w:pPr>
              <w:spacing w:line="240" w:lineRule="auto"/>
              <w:jc w:val="center"/>
              <w:rPr>
                <w:ins w:id="371" w:author="Rohan Pawar" w:date="2023-04-01T22:28:00Z"/>
                <w:rFonts w:cstheme="minorHAnsi"/>
                <w:bCs/>
                <w:sz w:val="32"/>
                <w:szCs w:val="32"/>
                <w:rPrChange w:id="372" w:author="Rohan Pawar" w:date="2023-04-01T22:34:00Z">
                  <w:rPr>
                    <w:ins w:id="373" w:author="Rohan Pawar" w:date="2023-04-01T22:28:00Z"/>
                    <w:rFonts w:cstheme="minorHAnsi"/>
                    <w:b/>
                    <w:sz w:val="32"/>
                    <w:szCs w:val="32"/>
                  </w:rPr>
                </w:rPrChange>
              </w:rPr>
              <w:pPrChange w:id="374" w:author="Rohan Pawar" w:date="2023-04-01T22:30:00Z">
                <w:pPr>
                  <w:framePr w:hSpace="180" w:wrap="around" w:hAnchor="margin" w:y="705"/>
                  <w:jc w:val="center"/>
                </w:pPr>
              </w:pPrChange>
            </w:pPr>
            <w:ins w:id="375" w:author="Rohan Pawar" w:date="2023-04-01T22:29:00Z">
              <w:r w:rsidRPr="00414337">
                <w:rPr>
                  <w:rFonts w:cstheme="minorHAnsi"/>
                  <w:bCs/>
                  <w:sz w:val="32"/>
                  <w:szCs w:val="32"/>
                  <w:rPrChange w:id="376" w:author="Rohan Pawar" w:date="2023-04-01T22:34:00Z">
                    <w:rPr>
                      <w:rFonts w:cstheme="minorHAnsi"/>
                      <w:b/>
                      <w:sz w:val="32"/>
                      <w:szCs w:val="32"/>
                    </w:rPr>
                  </w:rPrChange>
                </w:rPr>
                <w:t>1</w:t>
              </w:r>
            </w:ins>
            <w:ins w:id="377" w:author="Rohan Pawar" w:date="2023-04-01T22:47:00Z">
              <w:r w:rsidR="006B486E">
                <w:rPr>
                  <w:rFonts w:cstheme="minorHAnsi"/>
                  <w:bCs/>
                  <w:sz w:val="32"/>
                  <w:szCs w:val="32"/>
                </w:rPr>
                <w:t>2</w:t>
              </w:r>
            </w:ins>
          </w:p>
        </w:tc>
        <w:tc>
          <w:tcPr>
            <w:tcW w:w="6300" w:type="dxa"/>
            <w:tcPrChange w:id="378" w:author="Rohan Pawar" w:date="2023-04-01T22:29:00Z">
              <w:tcPr>
                <w:tcW w:w="3005" w:type="dxa"/>
              </w:tcPr>
            </w:tcPrChange>
          </w:tcPr>
          <w:p w14:paraId="01C134D7" w14:textId="1BE482DE" w:rsidR="00110B07" w:rsidRPr="00414337" w:rsidRDefault="00414337">
            <w:pPr>
              <w:spacing w:line="240" w:lineRule="auto"/>
              <w:rPr>
                <w:ins w:id="379" w:author="Rohan Pawar" w:date="2023-04-01T22:28:00Z"/>
                <w:rFonts w:cstheme="minorHAnsi"/>
                <w:bCs/>
                <w:sz w:val="32"/>
                <w:szCs w:val="32"/>
                <w:rPrChange w:id="380" w:author="Rohan Pawar" w:date="2023-04-01T22:34:00Z">
                  <w:rPr>
                    <w:ins w:id="381" w:author="Rohan Pawar" w:date="2023-04-01T22:28:00Z"/>
                    <w:rFonts w:cstheme="minorHAnsi"/>
                    <w:b/>
                    <w:sz w:val="32"/>
                    <w:szCs w:val="32"/>
                  </w:rPr>
                </w:rPrChange>
              </w:rPr>
              <w:pPrChange w:id="382" w:author="Rohan Pawar" w:date="2023-04-01T22:35:00Z">
                <w:pPr>
                  <w:framePr w:hSpace="180" w:wrap="around" w:hAnchor="margin" w:y="705"/>
                  <w:jc w:val="center"/>
                </w:pPr>
              </w:pPrChange>
            </w:pPr>
            <w:ins w:id="383" w:author="Rohan Pawar" w:date="2023-04-01T22:33:00Z">
              <w:r w:rsidRPr="00414337">
                <w:rPr>
                  <w:rFonts w:cstheme="minorHAnsi"/>
                  <w:bCs/>
                  <w:sz w:val="32"/>
                  <w:szCs w:val="32"/>
                  <w:rPrChange w:id="384" w:author="Rohan Pawar" w:date="2023-04-01T22:34:00Z">
                    <w:rPr>
                      <w:rFonts w:cstheme="minorHAnsi"/>
                      <w:b/>
                      <w:sz w:val="32"/>
                      <w:szCs w:val="32"/>
                    </w:rPr>
                  </w:rPrChange>
                </w:rPr>
                <w:t>Conclusion</w:t>
              </w:r>
            </w:ins>
          </w:p>
        </w:tc>
        <w:tc>
          <w:tcPr>
            <w:tcW w:w="1731" w:type="dxa"/>
            <w:tcPrChange w:id="385" w:author="Rohan Pawar" w:date="2023-04-01T22:29:00Z">
              <w:tcPr>
                <w:tcW w:w="3006" w:type="dxa"/>
                <w:gridSpan w:val="3"/>
              </w:tcPr>
            </w:tcPrChange>
          </w:tcPr>
          <w:p w14:paraId="6C14D2A7" w14:textId="2929A458" w:rsidR="00110B07" w:rsidRPr="00414337" w:rsidRDefault="00F828DD">
            <w:pPr>
              <w:spacing w:line="240" w:lineRule="auto"/>
              <w:jc w:val="center"/>
              <w:rPr>
                <w:ins w:id="386" w:author="Rohan Pawar" w:date="2023-04-01T22:28:00Z"/>
                <w:rFonts w:cstheme="minorHAnsi"/>
                <w:bCs/>
                <w:sz w:val="32"/>
                <w:szCs w:val="32"/>
                <w:rPrChange w:id="387" w:author="Rohan Pawar" w:date="2023-04-01T22:34:00Z">
                  <w:rPr>
                    <w:ins w:id="388" w:author="Rohan Pawar" w:date="2023-04-01T22:28:00Z"/>
                    <w:rFonts w:cstheme="minorHAnsi"/>
                    <w:b/>
                    <w:sz w:val="32"/>
                    <w:szCs w:val="32"/>
                  </w:rPr>
                </w:rPrChange>
              </w:rPr>
              <w:pPrChange w:id="389" w:author="Rohan Pawar" w:date="2023-04-01T22:30:00Z">
                <w:pPr>
                  <w:framePr w:hSpace="180" w:wrap="around" w:hAnchor="margin" w:y="705"/>
                  <w:jc w:val="center"/>
                </w:pPr>
              </w:pPrChange>
            </w:pPr>
            <w:ins w:id="390" w:author="Rohan Pawar" w:date="2023-04-01T23:05:00Z">
              <w:r>
                <w:rPr>
                  <w:rFonts w:cstheme="minorHAnsi"/>
                  <w:bCs/>
                  <w:sz w:val="32"/>
                  <w:szCs w:val="32"/>
                </w:rPr>
                <w:t>11</w:t>
              </w:r>
            </w:ins>
          </w:p>
        </w:tc>
      </w:tr>
      <w:tr w:rsidR="00F828DD" w14:paraId="3F8898FB" w14:textId="77777777" w:rsidTr="00110B07">
        <w:trPr>
          <w:ins w:id="391" w:author="Rohan Pawar" w:date="2023-04-01T23:05:00Z"/>
        </w:trPr>
        <w:tc>
          <w:tcPr>
            <w:tcW w:w="985" w:type="dxa"/>
          </w:tcPr>
          <w:p w14:paraId="3FC5308B" w14:textId="56248AAB" w:rsidR="00F828DD" w:rsidRPr="00F828DD" w:rsidRDefault="00F828DD" w:rsidP="00414337">
            <w:pPr>
              <w:spacing w:line="240" w:lineRule="auto"/>
              <w:jc w:val="center"/>
              <w:rPr>
                <w:ins w:id="392" w:author="Rohan Pawar" w:date="2023-04-01T23:05:00Z"/>
                <w:rFonts w:cstheme="minorHAnsi"/>
                <w:bCs/>
                <w:sz w:val="32"/>
                <w:szCs w:val="32"/>
              </w:rPr>
            </w:pPr>
            <w:ins w:id="393" w:author="Rohan Pawar" w:date="2023-04-01T23:05:00Z">
              <w:r>
                <w:rPr>
                  <w:rFonts w:cstheme="minorHAnsi"/>
                  <w:bCs/>
                  <w:sz w:val="32"/>
                  <w:szCs w:val="32"/>
                </w:rPr>
                <w:t>13</w:t>
              </w:r>
            </w:ins>
          </w:p>
        </w:tc>
        <w:tc>
          <w:tcPr>
            <w:tcW w:w="6300" w:type="dxa"/>
          </w:tcPr>
          <w:p w14:paraId="0AE40803" w14:textId="26DB846F" w:rsidR="00F828DD" w:rsidRPr="00F828DD" w:rsidRDefault="00F828DD" w:rsidP="00414337">
            <w:pPr>
              <w:spacing w:line="240" w:lineRule="auto"/>
              <w:rPr>
                <w:ins w:id="394" w:author="Rohan Pawar" w:date="2023-04-01T23:05:00Z"/>
                <w:rFonts w:cstheme="minorHAnsi"/>
                <w:bCs/>
                <w:sz w:val="32"/>
                <w:szCs w:val="32"/>
              </w:rPr>
            </w:pPr>
            <w:ins w:id="395" w:author="Rohan Pawar" w:date="2023-04-01T23:05:00Z">
              <w:r>
                <w:rPr>
                  <w:rFonts w:cstheme="minorHAnsi"/>
                  <w:bCs/>
                  <w:sz w:val="32"/>
                  <w:szCs w:val="32"/>
                </w:rPr>
                <w:t>Ref</w:t>
              </w:r>
            </w:ins>
            <w:ins w:id="396" w:author="Rohan Pawar" w:date="2023-04-01T23:06:00Z">
              <w:r>
                <w:rPr>
                  <w:rFonts w:cstheme="minorHAnsi"/>
                  <w:bCs/>
                  <w:sz w:val="32"/>
                  <w:szCs w:val="32"/>
                </w:rPr>
                <w:t>erence</w:t>
              </w:r>
            </w:ins>
          </w:p>
        </w:tc>
        <w:tc>
          <w:tcPr>
            <w:tcW w:w="1731" w:type="dxa"/>
          </w:tcPr>
          <w:p w14:paraId="69140173" w14:textId="42560D77" w:rsidR="00F828DD" w:rsidRDefault="00F828DD" w:rsidP="00414337">
            <w:pPr>
              <w:spacing w:line="240" w:lineRule="auto"/>
              <w:jc w:val="center"/>
              <w:rPr>
                <w:ins w:id="397" w:author="Rohan Pawar" w:date="2023-04-01T23:05:00Z"/>
                <w:rFonts w:cstheme="minorHAnsi"/>
                <w:bCs/>
                <w:sz w:val="32"/>
                <w:szCs w:val="32"/>
              </w:rPr>
            </w:pPr>
            <w:ins w:id="398" w:author="Rohan Pawar" w:date="2023-04-01T23:06:00Z">
              <w:r>
                <w:rPr>
                  <w:rFonts w:cstheme="minorHAnsi"/>
                  <w:bCs/>
                  <w:sz w:val="32"/>
                  <w:szCs w:val="32"/>
                </w:rPr>
                <w:t>12</w:t>
              </w:r>
            </w:ins>
          </w:p>
        </w:tc>
      </w:tr>
    </w:tbl>
    <w:p w14:paraId="4C3AF079" w14:textId="24874CE1" w:rsidR="00110B07" w:rsidRPr="00110B07" w:rsidRDefault="00110B07">
      <w:pPr>
        <w:spacing w:line="240" w:lineRule="auto"/>
        <w:jc w:val="center"/>
        <w:rPr>
          <w:ins w:id="399" w:author="Rohan Pawar" w:date="2023-04-01T22:28:00Z"/>
          <w:rFonts w:cstheme="minorHAnsi"/>
          <w:b/>
          <w:sz w:val="32"/>
          <w:szCs w:val="32"/>
        </w:rPr>
        <w:pPrChange w:id="400" w:author="Rohan Pawar" w:date="2023-04-01T22:30:00Z">
          <w:pPr>
            <w:jc w:val="center"/>
          </w:pPr>
        </w:pPrChange>
      </w:pPr>
      <w:ins w:id="401" w:author="Rohan Pawar" w:date="2023-04-01T22:28:00Z">
        <w:r w:rsidRPr="00110B07">
          <w:rPr>
            <w:rFonts w:cstheme="minorHAnsi"/>
            <w:b/>
            <w:sz w:val="32"/>
            <w:szCs w:val="32"/>
          </w:rPr>
          <w:t>INDEX</w:t>
        </w:r>
      </w:ins>
    </w:p>
    <w:p w14:paraId="5ECD43BB" w14:textId="77777777" w:rsidR="00110B07" w:rsidRDefault="00110B07">
      <w:pPr>
        <w:spacing w:line="240" w:lineRule="auto"/>
        <w:jc w:val="center"/>
        <w:rPr>
          <w:ins w:id="402" w:author="Rohan Pawar" w:date="2023-04-01T22:28:00Z"/>
          <w:rFonts w:cstheme="minorHAnsi"/>
          <w:b/>
          <w:sz w:val="32"/>
          <w:szCs w:val="32"/>
        </w:rPr>
        <w:pPrChange w:id="403" w:author="Rohan Pawar" w:date="2023-04-01T22:30:00Z">
          <w:pPr>
            <w:jc w:val="center"/>
          </w:pPr>
        </w:pPrChange>
      </w:pPr>
    </w:p>
    <w:p w14:paraId="6A412224" w14:textId="77777777" w:rsidR="00110B07" w:rsidRDefault="00110B07" w:rsidP="00A23EF8">
      <w:pPr>
        <w:jc w:val="center"/>
        <w:rPr>
          <w:ins w:id="404" w:author="Rohan Pawar" w:date="2023-04-01T22:28:00Z"/>
          <w:rFonts w:cstheme="minorHAnsi"/>
          <w:b/>
          <w:sz w:val="32"/>
          <w:szCs w:val="32"/>
        </w:rPr>
      </w:pPr>
    </w:p>
    <w:p w14:paraId="54424D8B" w14:textId="77777777" w:rsidR="00110B07" w:rsidRDefault="00110B07" w:rsidP="00A23EF8">
      <w:pPr>
        <w:jc w:val="center"/>
        <w:rPr>
          <w:ins w:id="405" w:author="Rohan Pawar" w:date="2023-04-01T22:30:00Z"/>
          <w:rFonts w:cstheme="minorHAnsi"/>
          <w:b/>
          <w:sz w:val="32"/>
          <w:szCs w:val="32"/>
        </w:rPr>
      </w:pPr>
    </w:p>
    <w:p w14:paraId="27D87731" w14:textId="77777777" w:rsidR="00110B07" w:rsidRDefault="00110B07" w:rsidP="00A23EF8">
      <w:pPr>
        <w:jc w:val="center"/>
        <w:rPr>
          <w:ins w:id="406" w:author="Rohan Pawar" w:date="2023-04-01T22:30:00Z"/>
          <w:rFonts w:cstheme="minorHAnsi"/>
          <w:b/>
          <w:sz w:val="32"/>
          <w:szCs w:val="32"/>
        </w:rPr>
      </w:pPr>
    </w:p>
    <w:p w14:paraId="4FBDA91C" w14:textId="77777777" w:rsidR="00110B07" w:rsidRDefault="00110B07" w:rsidP="00A23EF8">
      <w:pPr>
        <w:jc w:val="center"/>
        <w:rPr>
          <w:ins w:id="407" w:author="Rohan Pawar" w:date="2023-04-01T22:30:00Z"/>
          <w:rFonts w:cstheme="minorHAnsi"/>
          <w:b/>
          <w:sz w:val="32"/>
          <w:szCs w:val="32"/>
        </w:rPr>
      </w:pPr>
    </w:p>
    <w:p w14:paraId="459E302F" w14:textId="77777777" w:rsidR="00A6456C" w:rsidRDefault="00A6456C" w:rsidP="00A6456C">
      <w:pPr>
        <w:rPr>
          <w:ins w:id="408" w:author="Rohan Pawar" w:date="2023-04-01T23:07:00Z"/>
          <w:rFonts w:cstheme="minorHAnsi"/>
          <w:b/>
          <w:sz w:val="32"/>
          <w:szCs w:val="32"/>
        </w:rPr>
      </w:pPr>
    </w:p>
    <w:p w14:paraId="47FE250E" w14:textId="605C24BD" w:rsidR="008916BD" w:rsidRPr="008916BD" w:rsidRDefault="008916BD" w:rsidP="00A6456C">
      <w:pPr>
        <w:jc w:val="center"/>
        <w:rPr>
          <w:ins w:id="409" w:author="Rohan Pawar" w:date="2023-04-25T00:09:00Z"/>
          <w:rFonts w:cstheme="minorHAnsi"/>
          <w:b/>
          <w:sz w:val="32"/>
          <w:szCs w:val="32"/>
          <w:u w:val="single"/>
          <w:rPrChange w:id="410" w:author="Rohan Pawar" w:date="2023-04-25T00:09:00Z">
            <w:rPr>
              <w:ins w:id="411" w:author="Rohan Pawar" w:date="2023-04-25T00:09:00Z"/>
              <w:rFonts w:cstheme="minorHAnsi"/>
              <w:b/>
              <w:sz w:val="32"/>
              <w:szCs w:val="32"/>
            </w:rPr>
          </w:rPrChange>
        </w:rPr>
      </w:pPr>
      <w:ins w:id="412" w:author="Rohan Pawar" w:date="2023-04-25T00:09:00Z">
        <w:r w:rsidRPr="008916BD">
          <w:rPr>
            <w:rFonts w:cstheme="minorHAnsi"/>
            <w:b/>
            <w:sz w:val="32"/>
            <w:szCs w:val="32"/>
            <w:u w:val="single"/>
            <w:rPrChange w:id="413" w:author="Rohan Pawar" w:date="2023-04-25T00:09:00Z">
              <w:rPr>
                <w:rFonts w:cstheme="minorHAnsi"/>
                <w:b/>
                <w:sz w:val="32"/>
                <w:szCs w:val="32"/>
              </w:rPr>
            </w:rPrChange>
          </w:rPr>
          <w:lastRenderedPageBreak/>
          <w:t>NETFLASK</w:t>
        </w:r>
      </w:ins>
    </w:p>
    <w:p w14:paraId="7B884BC7" w14:textId="062B58E6" w:rsidR="00CE468C" w:rsidRPr="00CE468C" w:rsidRDefault="00CE468C" w:rsidP="00A6456C">
      <w:pPr>
        <w:jc w:val="center"/>
        <w:rPr>
          <w:rFonts w:cstheme="minorHAnsi"/>
          <w:b/>
          <w:sz w:val="32"/>
          <w:szCs w:val="32"/>
        </w:rPr>
      </w:pPr>
      <w:r w:rsidRPr="00CE468C">
        <w:rPr>
          <w:rFonts w:cstheme="minorHAnsi"/>
          <w:b/>
          <w:sz w:val="32"/>
          <w:szCs w:val="32"/>
        </w:rPr>
        <w:t>PART</w:t>
      </w:r>
      <w:r>
        <w:rPr>
          <w:rFonts w:cstheme="minorHAnsi"/>
          <w:b/>
          <w:sz w:val="32"/>
          <w:szCs w:val="32"/>
        </w:rPr>
        <w:t xml:space="preserve"> </w:t>
      </w:r>
      <w:r w:rsidRPr="00CE468C">
        <w:rPr>
          <w:rFonts w:cstheme="minorHAnsi"/>
          <w:b/>
          <w:sz w:val="32"/>
          <w:szCs w:val="32"/>
        </w:rPr>
        <w:t>A</w:t>
      </w:r>
    </w:p>
    <w:p w14:paraId="13E886E5" w14:textId="77777777" w:rsidR="00CE468C" w:rsidRPr="00CE468C" w:rsidRDefault="00CE468C" w:rsidP="00CE468C">
      <w:pPr>
        <w:rPr>
          <w:rFonts w:cstheme="minorHAnsi"/>
          <w:b/>
          <w:sz w:val="32"/>
          <w:szCs w:val="32"/>
        </w:rPr>
      </w:pPr>
      <w:r w:rsidRPr="00CE468C">
        <w:rPr>
          <w:rFonts w:cstheme="minorHAnsi"/>
          <w:b/>
          <w:sz w:val="32"/>
          <w:szCs w:val="32"/>
        </w:rPr>
        <w:t>Introduction:</w:t>
      </w:r>
    </w:p>
    <w:p w14:paraId="3FCD33B4" w14:textId="77777777" w:rsidR="00CE468C" w:rsidRPr="00CE468C" w:rsidRDefault="00CE468C" w:rsidP="00CE468C">
      <w:pPr>
        <w:rPr>
          <w:rFonts w:cstheme="minorHAnsi"/>
          <w:bCs/>
          <w:sz w:val="32"/>
          <w:szCs w:val="32"/>
        </w:rPr>
      </w:pPr>
      <w:proofErr w:type="spellStart"/>
      <w:r w:rsidRPr="00CE468C">
        <w:rPr>
          <w:rFonts w:cstheme="minorHAnsi"/>
          <w:bCs/>
          <w:sz w:val="32"/>
          <w:szCs w:val="32"/>
        </w:rPr>
        <w:t>Netflask</w:t>
      </w:r>
      <w:proofErr w:type="spellEnd"/>
      <w:r w:rsidRPr="00CE468C">
        <w:rPr>
          <w:rFonts w:cstheme="minorHAnsi"/>
          <w:bCs/>
          <w:sz w:val="32"/>
          <w:szCs w:val="32"/>
        </w:rPr>
        <w:t xml:space="preserve"> is a web application developed using Python Flask framework that allows users to perform basic network troubleshooting and information gathering tasks. The application provides features like ping test, DNS and IP lookup, traceroute, port scanning, and web scraping. The primary goal of this project is to provide a user-friendly and efficient way of troubleshooting network issues and gathering information related to networks.</w:t>
      </w:r>
    </w:p>
    <w:p w14:paraId="3E454E3E" w14:textId="77777777" w:rsidR="00CE468C" w:rsidRPr="00CE468C" w:rsidRDefault="00CE468C" w:rsidP="00CE468C">
      <w:pPr>
        <w:rPr>
          <w:rFonts w:cstheme="minorHAnsi"/>
          <w:bCs/>
          <w:sz w:val="32"/>
          <w:szCs w:val="32"/>
        </w:rPr>
      </w:pPr>
    </w:p>
    <w:p w14:paraId="03D76FCD" w14:textId="77777777" w:rsidR="00CE468C" w:rsidRPr="00CE468C" w:rsidRDefault="00CE468C" w:rsidP="00CE468C">
      <w:pPr>
        <w:rPr>
          <w:rFonts w:cstheme="minorHAnsi"/>
          <w:b/>
          <w:sz w:val="32"/>
          <w:szCs w:val="32"/>
        </w:rPr>
      </w:pPr>
      <w:r w:rsidRPr="00CE468C">
        <w:rPr>
          <w:rFonts w:cstheme="minorHAnsi"/>
          <w:b/>
          <w:sz w:val="32"/>
          <w:szCs w:val="32"/>
        </w:rPr>
        <w:t>Features:</w:t>
      </w:r>
    </w:p>
    <w:p w14:paraId="4EF4F64F" w14:textId="77777777" w:rsidR="00CE468C" w:rsidRPr="00CE468C" w:rsidRDefault="00CE468C" w:rsidP="00CE468C">
      <w:pPr>
        <w:rPr>
          <w:rFonts w:cstheme="minorHAnsi"/>
          <w:bCs/>
          <w:sz w:val="32"/>
          <w:szCs w:val="32"/>
        </w:rPr>
      </w:pPr>
      <w:proofErr w:type="spellStart"/>
      <w:r w:rsidRPr="00CE468C">
        <w:rPr>
          <w:rFonts w:cstheme="minorHAnsi"/>
          <w:bCs/>
          <w:sz w:val="32"/>
          <w:szCs w:val="32"/>
        </w:rPr>
        <w:t>Netflask</w:t>
      </w:r>
      <w:proofErr w:type="spellEnd"/>
      <w:r w:rsidRPr="00CE468C">
        <w:rPr>
          <w:rFonts w:cstheme="minorHAnsi"/>
          <w:bCs/>
          <w:sz w:val="32"/>
          <w:szCs w:val="32"/>
        </w:rPr>
        <w:t xml:space="preserve"> provides the following features:</w:t>
      </w:r>
    </w:p>
    <w:p w14:paraId="269A1AD4" w14:textId="77777777" w:rsidR="00CE468C" w:rsidRPr="00CE468C" w:rsidRDefault="00CE468C" w:rsidP="00CE468C">
      <w:pPr>
        <w:rPr>
          <w:rFonts w:cstheme="minorHAnsi"/>
          <w:bCs/>
          <w:sz w:val="32"/>
          <w:szCs w:val="32"/>
        </w:rPr>
      </w:pPr>
    </w:p>
    <w:p w14:paraId="01040099" w14:textId="5331AFA6" w:rsidR="00CE468C" w:rsidRPr="00A23EF8" w:rsidRDefault="00CE468C" w:rsidP="00A23EF8">
      <w:pPr>
        <w:pStyle w:val="ListParagraph"/>
        <w:numPr>
          <w:ilvl w:val="0"/>
          <w:numId w:val="7"/>
        </w:numPr>
        <w:rPr>
          <w:rFonts w:cstheme="minorHAnsi"/>
          <w:b/>
          <w:sz w:val="32"/>
          <w:szCs w:val="32"/>
        </w:rPr>
      </w:pPr>
      <w:r w:rsidRPr="00A23EF8">
        <w:rPr>
          <w:rFonts w:cstheme="minorHAnsi"/>
          <w:b/>
          <w:sz w:val="32"/>
          <w:szCs w:val="32"/>
        </w:rPr>
        <w:t>Ping Test:</w:t>
      </w:r>
    </w:p>
    <w:p w14:paraId="1197AF4C" w14:textId="481BE5F9" w:rsidR="00CE468C" w:rsidRPr="00CE468C" w:rsidRDefault="00CE468C" w:rsidP="00A23EF8">
      <w:pPr>
        <w:rPr>
          <w:rFonts w:cstheme="minorHAnsi"/>
          <w:bCs/>
          <w:sz w:val="32"/>
          <w:szCs w:val="32"/>
        </w:rPr>
      </w:pPr>
      <w:r w:rsidRPr="00CE468C">
        <w:rPr>
          <w:rFonts w:cstheme="minorHAnsi"/>
          <w:bCs/>
          <w:sz w:val="32"/>
          <w:szCs w:val="32"/>
        </w:rPr>
        <w:t>The ping test feature allows users to check if a given host or IP address is reachable on the network. The user can enter the host or IP address and the number of packets to be sent. The application then sends the packets to the specified host and displays the results.</w:t>
      </w:r>
    </w:p>
    <w:p w14:paraId="032CB58E" w14:textId="77777777" w:rsidR="00CE468C" w:rsidRPr="00CE468C" w:rsidRDefault="00CE468C" w:rsidP="00CE468C">
      <w:pPr>
        <w:rPr>
          <w:rFonts w:cstheme="minorHAnsi"/>
          <w:bCs/>
          <w:sz w:val="32"/>
          <w:szCs w:val="32"/>
        </w:rPr>
      </w:pPr>
    </w:p>
    <w:p w14:paraId="653DB760" w14:textId="51B8A693" w:rsidR="00CE468C" w:rsidRPr="00A23EF8" w:rsidRDefault="00CE468C" w:rsidP="00A23EF8">
      <w:pPr>
        <w:pStyle w:val="ListParagraph"/>
        <w:numPr>
          <w:ilvl w:val="0"/>
          <w:numId w:val="7"/>
        </w:numPr>
        <w:rPr>
          <w:rFonts w:cstheme="minorHAnsi"/>
          <w:b/>
          <w:sz w:val="32"/>
          <w:szCs w:val="32"/>
        </w:rPr>
      </w:pPr>
      <w:r w:rsidRPr="00A23EF8">
        <w:rPr>
          <w:rFonts w:cstheme="minorHAnsi"/>
          <w:b/>
          <w:sz w:val="32"/>
          <w:szCs w:val="32"/>
        </w:rPr>
        <w:t>DNS and IP Lookup:</w:t>
      </w:r>
    </w:p>
    <w:p w14:paraId="0BB0DB93" w14:textId="77777777" w:rsidR="00CE468C" w:rsidRPr="00CE468C" w:rsidDel="008916BD" w:rsidRDefault="00CE468C" w:rsidP="00A23EF8">
      <w:pPr>
        <w:rPr>
          <w:del w:id="414" w:author="Rohan Pawar" w:date="2023-04-25T00:09:00Z"/>
          <w:rFonts w:cstheme="minorHAnsi"/>
          <w:bCs/>
          <w:sz w:val="32"/>
          <w:szCs w:val="32"/>
        </w:rPr>
      </w:pPr>
      <w:r w:rsidRPr="00CE468C">
        <w:rPr>
          <w:rFonts w:cstheme="minorHAnsi"/>
          <w:bCs/>
          <w:sz w:val="32"/>
          <w:szCs w:val="32"/>
        </w:rPr>
        <w:t>The DNS and IP lookup feature allows users to find the IP address of a domain name or the domain name of an IP address. The user can enter the domain name or IP address, and the application returns the corresponding result.</w:t>
      </w:r>
    </w:p>
    <w:p w14:paraId="1AE4423D" w14:textId="77777777" w:rsidR="00CE468C" w:rsidRPr="00CE468C" w:rsidRDefault="00CE468C" w:rsidP="00CE468C">
      <w:pPr>
        <w:rPr>
          <w:rFonts w:cstheme="minorHAnsi"/>
          <w:bCs/>
          <w:sz w:val="32"/>
          <w:szCs w:val="32"/>
        </w:rPr>
      </w:pPr>
    </w:p>
    <w:p w14:paraId="41CDDB9A" w14:textId="317FBAC6" w:rsidR="00CE468C" w:rsidRPr="00A23EF8" w:rsidRDefault="00CE468C" w:rsidP="00A23EF8">
      <w:pPr>
        <w:pStyle w:val="ListParagraph"/>
        <w:numPr>
          <w:ilvl w:val="0"/>
          <w:numId w:val="7"/>
        </w:numPr>
        <w:rPr>
          <w:rFonts w:cstheme="minorHAnsi"/>
          <w:b/>
          <w:sz w:val="32"/>
          <w:szCs w:val="32"/>
        </w:rPr>
      </w:pPr>
      <w:r w:rsidRPr="00A23EF8">
        <w:rPr>
          <w:rFonts w:cstheme="minorHAnsi"/>
          <w:b/>
          <w:sz w:val="32"/>
          <w:szCs w:val="32"/>
        </w:rPr>
        <w:lastRenderedPageBreak/>
        <w:t>Traceroute:</w:t>
      </w:r>
    </w:p>
    <w:p w14:paraId="116E7AB1" w14:textId="77777777" w:rsidR="00CE468C" w:rsidRPr="00CE468C" w:rsidRDefault="00CE468C" w:rsidP="00A23EF8">
      <w:pPr>
        <w:rPr>
          <w:rFonts w:cstheme="minorHAnsi"/>
          <w:bCs/>
          <w:sz w:val="32"/>
          <w:szCs w:val="32"/>
        </w:rPr>
      </w:pPr>
      <w:r w:rsidRPr="00CE468C">
        <w:rPr>
          <w:rFonts w:cstheme="minorHAnsi"/>
          <w:bCs/>
          <w:sz w:val="32"/>
          <w:szCs w:val="32"/>
        </w:rPr>
        <w:t>The traceroute feature allows users to trace the route taken by packets from the source to the destination. The user can enter the destination IP address, and the application displays the path taken by packets and the response time of each hop.</w:t>
      </w:r>
    </w:p>
    <w:p w14:paraId="56658050" w14:textId="77777777" w:rsidR="00CE468C" w:rsidRPr="00CE468C" w:rsidRDefault="00CE468C" w:rsidP="00CE468C">
      <w:pPr>
        <w:rPr>
          <w:rFonts w:cstheme="minorHAnsi"/>
          <w:bCs/>
          <w:sz w:val="32"/>
          <w:szCs w:val="32"/>
        </w:rPr>
      </w:pPr>
    </w:p>
    <w:p w14:paraId="0EF856C1" w14:textId="55084E7A" w:rsidR="00CE468C" w:rsidRPr="00A23EF8" w:rsidRDefault="00CE468C" w:rsidP="00A23EF8">
      <w:pPr>
        <w:pStyle w:val="ListParagraph"/>
        <w:numPr>
          <w:ilvl w:val="0"/>
          <w:numId w:val="7"/>
        </w:numPr>
        <w:rPr>
          <w:rFonts w:cstheme="minorHAnsi"/>
          <w:b/>
          <w:sz w:val="32"/>
          <w:szCs w:val="32"/>
        </w:rPr>
      </w:pPr>
      <w:r w:rsidRPr="00A23EF8">
        <w:rPr>
          <w:rFonts w:cstheme="minorHAnsi"/>
          <w:b/>
          <w:sz w:val="32"/>
          <w:szCs w:val="32"/>
        </w:rPr>
        <w:t>Port Scanner:</w:t>
      </w:r>
    </w:p>
    <w:p w14:paraId="6824EDD9" w14:textId="77777777" w:rsidR="00CE468C" w:rsidRPr="00CE468C" w:rsidRDefault="00CE468C" w:rsidP="00A23EF8">
      <w:pPr>
        <w:rPr>
          <w:rFonts w:cstheme="minorHAnsi"/>
          <w:bCs/>
          <w:sz w:val="32"/>
          <w:szCs w:val="32"/>
        </w:rPr>
      </w:pPr>
      <w:r w:rsidRPr="00CE468C">
        <w:rPr>
          <w:rFonts w:cstheme="minorHAnsi"/>
          <w:bCs/>
          <w:sz w:val="32"/>
          <w:szCs w:val="32"/>
        </w:rPr>
        <w:t>The port scanner feature allows users to scan for open ports on a given IP address or host. The user can enter the IP address or host, and the application scans for open ports and displays the results.</w:t>
      </w:r>
    </w:p>
    <w:p w14:paraId="405146CA" w14:textId="77777777" w:rsidR="00CE468C" w:rsidRPr="00CE468C" w:rsidRDefault="00CE468C" w:rsidP="00CE468C">
      <w:pPr>
        <w:rPr>
          <w:rFonts w:cstheme="minorHAnsi"/>
          <w:bCs/>
          <w:sz w:val="32"/>
          <w:szCs w:val="32"/>
        </w:rPr>
      </w:pPr>
    </w:p>
    <w:p w14:paraId="09158848" w14:textId="64332621" w:rsidR="00CE468C" w:rsidRPr="00A23EF8" w:rsidRDefault="00CE468C" w:rsidP="00A23EF8">
      <w:pPr>
        <w:rPr>
          <w:rFonts w:cstheme="minorHAnsi"/>
          <w:b/>
          <w:sz w:val="32"/>
          <w:szCs w:val="32"/>
        </w:rPr>
      </w:pPr>
      <w:r w:rsidRPr="00A23EF8">
        <w:rPr>
          <w:rFonts w:cstheme="minorHAnsi"/>
          <w:b/>
          <w:sz w:val="32"/>
          <w:szCs w:val="32"/>
        </w:rPr>
        <w:t>Architecture:</w:t>
      </w:r>
    </w:p>
    <w:p w14:paraId="6D6336D7" w14:textId="74E4DA9C" w:rsidR="00CE468C" w:rsidRDefault="00CE468C" w:rsidP="00CE468C">
      <w:pPr>
        <w:rPr>
          <w:rFonts w:cstheme="minorHAnsi"/>
          <w:bCs/>
          <w:sz w:val="32"/>
          <w:szCs w:val="32"/>
        </w:rPr>
      </w:pPr>
      <w:proofErr w:type="spellStart"/>
      <w:r w:rsidRPr="00CE468C">
        <w:rPr>
          <w:rFonts w:cstheme="minorHAnsi"/>
          <w:bCs/>
          <w:sz w:val="32"/>
          <w:szCs w:val="32"/>
        </w:rPr>
        <w:t>Netflask</w:t>
      </w:r>
      <w:proofErr w:type="spellEnd"/>
      <w:r w:rsidRPr="00CE468C">
        <w:rPr>
          <w:rFonts w:cstheme="minorHAnsi"/>
          <w:bCs/>
          <w:sz w:val="32"/>
          <w:szCs w:val="32"/>
        </w:rPr>
        <w:t xml:space="preserve"> is built using Python Flask, a micro web framework that allows developers to build web applications quickly and efficiently. The application follows the Model-View-Controller (MVC) architecture, where the model represents the data, the view represents the user interface, and the controller handles user input and manages the interaction between the model and the view.</w:t>
      </w:r>
    </w:p>
    <w:p w14:paraId="0AA37761" w14:textId="77777777" w:rsidR="00CE468C" w:rsidRPr="00CE468C" w:rsidRDefault="00CE468C" w:rsidP="00CE468C">
      <w:pPr>
        <w:rPr>
          <w:rFonts w:cstheme="minorHAnsi"/>
          <w:bCs/>
          <w:sz w:val="4"/>
          <w:szCs w:val="4"/>
        </w:rPr>
      </w:pPr>
    </w:p>
    <w:p w14:paraId="1CE70308" w14:textId="77777777" w:rsidR="00CE468C" w:rsidRPr="00CE468C" w:rsidRDefault="00CE468C" w:rsidP="00CE468C">
      <w:pPr>
        <w:rPr>
          <w:rFonts w:cstheme="minorHAnsi"/>
          <w:bCs/>
          <w:sz w:val="32"/>
          <w:szCs w:val="32"/>
        </w:rPr>
      </w:pPr>
      <w:r w:rsidRPr="00CE468C">
        <w:rPr>
          <w:rFonts w:cstheme="minorHAnsi"/>
          <w:bCs/>
          <w:sz w:val="32"/>
          <w:szCs w:val="32"/>
        </w:rPr>
        <w:t>The application uses various Python modules like requests,</w:t>
      </w:r>
      <w:del w:id="415" w:author="Rohan Pawar" w:date="2023-04-24T08:59:00Z">
        <w:r w:rsidRPr="00CE468C" w:rsidDel="000A113E">
          <w:rPr>
            <w:rFonts w:cstheme="minorHAnsi"/>
            <w:bCs/>
            <w:sz w:val="32"/>
            <w:szCs w:val="32"/>
          </w:rPr>
          <w:delText xml:space="preserve"> beautifulsoup4,</w:delText>
        </w:r>
      </w:del>
      <w:r w:rsidRPr="00CE468C">
        <w:rPr>
          <w:rFonts w:cstheme="minorHAnsi"/>
          <w:bCs/>
          <w:sz w:val="32"/>
          <w:szCs w:val="32"/>
        </w:rPr>
        <w:t xml:space="preserve"> socket, and subprocess to perform network-related tasks like web scraping, DNS and IP lookup, and traceroute.</w:t>
      </w:r>
    </w:p>
    <w:p w14:paraId="51E070E0" w14:textId="0EC0CBA8" w:rsidR="00CE468C" w:rsidDel="00A6456C" w:rsidRDefault="00CE468C" w:rsidP="00CE468C">
      <w:pPr>
        <w:rPr>
          <w:del w:id="416" w:author="Rohan Pawar" w:date="2023-04-01T23:07:00Z"/>
          <w:rFonts w:cstheme="minorHAnsi"/>
          <w:b/>
          <w:sz w:val="32"/>
          <w:szCs w:val="32"/>
        </w:rPr>
      </w:pPr>
    </w:p>
    <w:p w14:paraId="1551A2CF" w14:textId="77777777" w:rsidR="00A6456C" w:rsidRDefault="00A6456C" w:rsidP="00CE468C">
      <w:pPr>
        <w:rPr>
          <w:ins w:id="417" w:author="Rohan Pawar" w:date="2023-04-01T23:07:00Z"/>
          <w:rFonts w:cstheme="minorHAnsi"/>
          <w:bCs/>
          <w:sz w:val="32"/>
          <w:szCs w:val="32"/>
        </w:rPr>
      </w:pPr>
    </w:p>
    <w:p w14:paraId="404D83B7" w14:textId="17CEB3A7" w:rsidR="00CE468C" w:rsidRDefault="00CE468C" w:rsidP="00CE468C">
      <w:pPr>
        <w:rPr>
          <w:rFonts w:cstheme="minorHAnsi"/>
          <w:b/>
          <w:sz w:val="32"/>
          <w:szCs w:val="32"/>
        </w:rPr>
      </w:pPr>
      <w:r w:rsidRPr="00CE468C">
        <w:rPr>
          <w:rFonts w:cstheme="minorHAnsi"/>
          <w:b/>
          <w:sz w:val="32"/>
          <w:szCs w:val="32"/>
        </w:rPr>
        <w:t>Design:</w:t>
      </w:r>
    </w:p>
    <w:p w14:paraId="18E01D5B" w14:textId="6B629726" w:rsidR="00CE468C" w:rsidRPr="00CE468C" w:rsidRDefault="00CE468C" w:rsidP="00CE468C">
      <w:pPr>
        <w:rPr>
          <w:rFonts w:cstheme="minorHAnsi"/>
          <w:b/>
          <w:sz w:val="32"/>
          <w:szCs w:val="32"/>
        </w:rPr>
      </w:pPr>
      <w:r w:rsidRPr="00CE468C">
        <w:rPr>
          <w:rFonts w:cstheme="minorHAnsi"/>
          <w:bCs/>
          <w:sz w:val="32"/>
          <w:szCs w:val="32"/>
        </w:rPr>
        <w:t xml:space="preserve">The user interface of </w:t>
      </w:r>
      <w:proofErr w:type="spellStart"/>
      <w:r w:rsidRPr="00CE468C">
        <w:rPr>
          <w:rFonts w:cstheme="minorHAnsi"/>
          <w:bCs/>
          <w:sz w:val="32"/>
          <w:szCs w:val="32"/>
        </w:rPr>
        <w:t>Netflask</w:t>
      </w:r>
      <w:proofErr w:type="spellEnd"/>
      <w:r w:rsidRPr="00CE468C">
        <w:rPr>
          <w:rFonts w:cstheme="minorHAnsi"/>
          <w:bCs/>
          <w:sz w:val="32"/>
          <w:szCs w:val="32"/>
        </w:rPr>
        <w:t xml:space="preserve"> is designed to be simple and easy to use. The application provides a single-page interface where the user </w:t>
      </w:r>
      <w:r w:rsidRPr="00CE468C">
        <w:rPr>
          <w:rFonts w:cstheme="minorHAnsi"/>
          <w:bCs/>
          <w:sz w:val="32"/>
          <w:szCs w:val="32"/>
        </w:rPr>
        <w:lastRenderedPageBreak/>
        <w:t>can select the desired feature from the menu and enter the required parameters. The application then displays the results on the same page.</w:t>
      </w:r>
    </w:p>
    <w:p w14:paraId="7F4BE01E" w14:textId="7377AC2D" w:rsidR="00CE468C" w:rsidRPr="00CE468C" w:rsidRDefault="00CE468C" w:rsidP="00CE468C">
      <w:pPr>
        <w:rPr>
          <w:rFonts w:cstheme="minorHAnsi"/>
          <w:bCs/>
          <w:sz w:val="32"/>
          <w:szCs w:val="32"/>
        </w:rPr>
      </w:pPr>
      <w:r w:rsidRPr="00CE468C">
        <w:rPr>
          <w:rFonts w:cstheme="minorHAnsi"/>
          <w:bCs/>
          <w:sz w:val="32"/>
          <w:szCs w:val="32"/>
        </w:rPr>
        <w:t xml:space="preserve">The design of the application follows the Material Design guidelines, which provide a clean and modern look to the interface. The color scheme of the application is kept simple and elegant, with a </w:t>
      </w:r>
      <w:ins w:id="418" w:author="Rohan Pawar" w:date="2023-04-24T08:59:00Z">
        <w:r w:rsidR="000A113E">
          <w:rPr>
            <w:rFonts w:cstheme="minorHAnsi"/>
            <w:bCs/>
            <w:sz w:val="32"/>
            <w:szCs w:val="32"/>
          </w:rPr>
          <w:t>grey</w:t>
        </w:r>
      </w:ins>
      <w:del w:id="419" w:author="Rohan Pawar" w:date="2023-04-24T08:59:00Z">
        <w:r w:rsidRPr="00CE468C" w:rsidDel="000A113E">
          <w:rPr>
            <w:rFonts w:cstheme="minorHAnsi"/>
            <w:bCs/>
            <w:sz w:val="32"/>
            <w:szCs w:val="32"/>
          </w:rPr>
          <w:delText>blue</w:delText>
        </w:r>
      </w:del>
      <w:r w:rsidRPr="00CE468C">
        <w:rPr>
          <w:rFonts w:cstheme="minorHAnsi"/>
          <w:bCs/>
          <w:sz w:val="32"/>
          <w:szCs w:val="32"/>
        </w:rPr>
        <w:t xml:space="preserve"> and white color scheme that provides a soothing and professional look.</w:t>
      </w:r>
    </w:p>
    <w:p w14:paraId="1CE1CA7F" w14:textId="77777777" w:rsidR="00CE468C" w:rsidRPr="00CE468C" w:rsidRDefault="00CE468C" w:rsidP="00CE468C">
      <w:pPr>
        <w:rPr>
          <w:rFonts w:cstheme="minorHAnsi"/>
          <w:bCs/>
          <w:sz w:val="32"/>
          <w:szCs w:val="32"/>
        </w:rPr>
      </w:pPr>
    </w:p>
    <w:p w14:paraId="1D223DAF" w14:textId="77777777" w:rsidR="00CE468C" w:rsidRPr="00CE468C" w:rsidRDefault="00CE468C" w:rsidP="00CE468C">
      <w:pPr>
        <w:rPr>
          <w:rFonts w:cstheme="minorHAnsi"/>
          <w:b/>
          <w:sz w:val="32"/>
          <w:szCs w:val="32"/>
        </w:rPr>
      </w:pPr>
      <w:r w:rsidRPr="00CE468C">
        <w:rPr>
          <w:rFonts w:cstheme="minorHAnsi"/>
          <w:b/>
          <w:sz w:val="32"/>
          <w:szCs w:val="32"/>
        </w:rPr>
        <w:t>Challenges and Limitations:</w:t>
      </w:r>
    </w:p>
    <w:p w14:paraId="6C56BF58" w14:textId="0E91E8DF" w:rsidR="00CE468C" w:rsidRDefault="00CE468C" w:rsidP="00CE468C">
      <w:pPr>
        <w:rPr>
          <w:rFonts w:cstheme="minorHAnsi"/>
          <w:bCs/>
          <w:sz w:val="32"/>
          <w:szCs w:val="32"/>
        </w:rPr>
      </w:pPr>
      <w:r w:rsidRPr="00CE468C">
        <w:rPr>
          <w:rFonts w:cstheme="minorHAnsi"/>
          <w:bCs/>
          <w:sz w:val="32"/>
          <w:szCs w:val="32"/>
        </w:rPr>
        <w:t xml:space="preserve">One of the major challenges faced during the development of </w:t>
      </w:r>
      <w:proofErr w:type="spellStart"/>
      <w:r w:rsidRPr="00CE468C">
        <w:rPr>
          <w:rFonts w:cstheme="minorHAnsi"/>
          <w:bCs/>
          <w:sz w:val="32"/>
          <w:szCs w:val="32"/>
        </w:rPr>
        <w:t>Netflask</w:t>
      </w:r>
      <w:proofErr w:type="spellEnd"/>
      <w:r w:rsidRPr="00CE468C">
        <w:rPr>
          <w:rFonts w:cstheme="minorHAnsi"/>
          <w:bCs/>
          <w:sz w:val="32"/>
          <w:szCs w:val="32"/>
        </w:rPr>
        <w:t xml:space="preserve"> was to handle errors and exceptions that can occur during network-related tasks. The application handles errors like DNS resolution failures, network timeouts, and connection errors gracefully, and displays informative error messages to the user.</w:t>
      </w:r>
    </w:p>
    <w:p w14:paraId="0E9F7062" w14:textId="77777777" w:rsidR="00CE468C" w:rsidRPr="00CE468C" w:rsidRDefault="00CE468C" w:rsidP="00CE468C">
      <w:pPr>
        <w:rPr>
          <w:rFonts w:cstheme="minorHAnsi"/>
          <w:bCs/>
          <w:sz w:val="4"/>
          <w:szCs w:val="4"/>
        </w:rPr>
      </w:pPr>
    </w:p>
    <w:p w14:paraId="7220B8CD" w14:textId="77777777" w:rsidR="00CE468C" w:rsidRPr="00CE468C" w:rsidRDefault="00CE468C" w:rsidP="00CE468C">
      <w:pPr>
        <w:rPr>
          <w:rFonts w:cstheme="minorHAnsi"/>
          <w:bCs/>
          <w:sz w:val="32"/>
          <w:szCs w:val="32"/>
        </w:rPr>
      </w:pPr>
      <w:r w:rsidRPr="00CE468C">
        <w:rPr>
          <w:rFonts w:cstheme="minorHAnsi"/>
          <w:bCs/>
          <w:sz w:val="32"/>
          <w:szCs w:val="32"/>
        </w:rPr>
        <w:t xml:space="preserve">Another limitation of </w:t>
      </w:r>
      <w:proofErr w:type="spellStart"/>
      <w:r w:rsidRPr="00CE468C">
        <w:rPr>
          <w:rFonts w:cstheme="minorHAnsi"/>
          <w:bCs/>
          <w:sz w:val="32"/>
          <w:szCs w:val="32"/>
        </w:rPr>
        <w:t>Netflask</w:t>
      </w:r>
      <w:proofErr w:type="spellEnd"/>
      <w:r w:rsidRPr="00CE468C">
        <w:rPr>
          <w:rFonts w:cstheme="minorHAnsi"/>
          <w:bCs/>
          <w:sz w:val="32"/>
          <w:szCs w:val="32"/>
        </w:rPr>
        <w:t xml:space="preserve"> is that it can only perform basic network troubleshooting and information gathering tasks. The application cannot handle more advanced tasks like network topology mapping or intrusion detection.</w:t>
      </w:r>
    </w:p>
    <w:p w14:paraId="6C5E874E" w14:textId="54ED7F42" w:rsidR="00CE468C" w:rsidDel="00A6456C" w:rsidRDefault="00CE468C" w:rsidP="00A6456C">
      <w:pPr>
        <w:rPr>
          <w:del w:id="420" w:author="Rohan Pawar" w:date="2023-04-01T23:07:00Z"/>
          <w:rFonts w:cstheme="minorHAnsi"/>
          <w:bCs/>
          <w:sz w:val="32"/>
          <w:szCs w:val="32"/>
        </w:rPr>
      </w:pPr>
    </w:p>
    <w:p w14:paraId="3637E683" w14:textId="77777777" w:rsidR="00A6456C" w:rsidRPr="00CE468C" w:rsidRDefault="00A6456C" w:rsidP="00A6456C">
      <w:pPr>
        <w:rPr>
          <w:ins w:id="421" w:author="Rohan Pawar" w:date="2023-04-01T23:07:00Z"/>
          <w:rFonts w:cstheme="minorHAnsi"/>
          <w:bCs/>
          <w:sz w:val="32"/>
          <w:szCs w:val="32"/>
        </w:rPr>
      </w:pPr>
    </w:p>
    <w:p w14:paraId="14C1BC83" w14:textId="0FCA003E" w:rsidR="00F41E04" w:rsidDel="00A6456C" w:rsidRDefault="002D232B" w:rsidP="00A6456C">
      <w:pPr>
        <w:jc w:val="center"/>
        <w:rPr>
          <w:del w:id="422" w:author="Rohan Pawar" w:date="2023-04-01T23:07:00Z"/>
          <w:rFonts w:cstheme="minorHAnsi"/>
          <w:bCs/>
          <w:sz w:val="32"/>
          <w:szCs w:val="32"/>
        </w:rPr>
      </w:pPr>
      <w:ins w:id="423" w:author="Rohan Pawar" w:date="2023-04-14T17:46:00Z">
        <w:r>
          <w:rPr>
            <w:rFonts w:cstheme="minorHAnsi"/>
            <w:bCs/>
            <w:sz w:val="32"/>
            <w:szCs w:val="32"/>
          </w:rPr>
          <w:t>________________________________________________________</w:t>
        </w:r>
      </w:ins>
    </w:p>
    <w:p w14:paraId="527EE4F4" w14:textId="509E8B76" w:rsidR="00A6456C" w:rsidRDefault="00A6456C" w:rsidP="00A6456C">
      <w:pPr>
        <w:jc w:val="center"/>
        <w:rPr>
          <w:ins w:id="424" w:author="Rohan Pawar" w:date="2023-04-01T23:08:00Z"/>
          <w:rFonts w:cstheme="minorHAnsi"/>
          <w:bCs/>
          <w:sz w:val="32"/>
          <w:szCs w:val="32"/>
        </w:rPr>
      </w:pPr>
    </w:p>
    <w:p w14:paraId="6D591A5C" w14:textId="62C85A97" w:rsidR="00A6456C" w:rsidRDefault="00A6456C" w:rsidP="00A6456C">
      <w:pPr>
        <w:jc w:val="center"/>
        <w:rPr>
          <w:ins w:id="425" w:author="Rohan Pawar" w:date="2023-04-01T23:08:00Z"/>
          <w:rFonts w:cstheme="minorHAnsi"/>
          <w:bCs/>
          <w:sz w:val="32"/>
          <w:szCs w:val="32"/>
        </w:rPr>
      </w:pPr>
    </w:p>
    <w:p w14:paraId="3B4830A1" w14:textId="752B91FB" w:rsidR="00A6456C" w:rsidRDefault="00A6456C" w:rsidP="00A6456C">
      <w:pPr>
        <w:jc w:val="center"/>
        <w:rPr>
          <w:ins w:id="426" w:author="Rohan Pawar" w:date="2023-04-01T23:08:00Z"/>
          <w:rFonts w:cstheme="minorHAnsi"/>
          <w:bCs/>
          <w:sz w:val="32"/>
          <w:szCs w:val="32"/>
        </w:rPr>
      </w:pPr>
    </w:p>
    <w:p w14:paraId="238C3FD3" w14:textId="41977715" w:rsidR="00A6456C" w:rsidRDefault="00A6456C" w:rsidP="00A6456C">
      <w:pPr>
        <w:jc w:val="center"/>
        <w:rPr>
          <w:ins w:id="427" w:author="Rohan Pawar" w:date="2023-04-01T23:08:00Z"/>
          <w:rFonts w:cstheme="minorHAnsi"/>
          <w:bCs/>
          <w:sz w:val="32"/>
          <w:szCs w:val="32"/>
        </w:rPr>
      </w:pPr>
    </w:p>
    <w:p w14:paraId="6AC04747" w14:textId="0315D5D3" w:rsidR="00A6456C" w:rsidRDefault="00A6456C" w:rsidP="00A6456C">
      <w:pPr>
        <w:jc w:val="center"/>
        <w:rPr>
          <w:ins w:id="428" w:author="Rohan Pawar" w:date="2023-04-01T23:08:00Z"/>
          <w:rFonts w:cstheme="minorHAnsi"/>
          <w:bCs/>
          <w:sz w:val="32"/>
          <w:szCs w:val="32"/>
        </w:rPr>
      </w:pPr>
    </w:p>
    <w:p w14:paraId="77B8BB71" w14:textId="77777777" w:rsidR="00A6456C" w:rsidRDefault="00A6456C">
      <w:pPr>
        <w:jc w:val="center"/>
        <w:rPr>
          <w:ins w:id="429" w:author="Rohan Pawar" w:date="2023-04-01T23:08:00Z"/>
          <w:rFonts w:cstheme="minorHAnsi"/>
          <w:bCs/>
          <w:sz w:val="32"/>
          <w:szCs w:val="32"/>
        </w:rPr>
        <w:pPrChange w:id="430" w:author="Rohan Pawar" w:date="2023-04-01T23:08:00Z">
          <w:pPr/>
        </w:pPrChange>
      </w:pPr>
    </w:p>
    <w:p w14:paraId="6A8EFE90" w14:textId="0AC8C859" w:rsidR="0061243B" w:rsidDel="00A6456C" w:rsidRDefault="0061243B">
      <w:pPr>
        <w:jc w:val="center"/>
        <w:rPr>
          <w:del w:id="431" w:author="Rohan Pawar" w:date="2023-04-01T23:07:00Z"/>
          <w:rFonts w:cstheme="minorHAnsi"/>
          <w:bCs/>
          <w:sz w:val="32"/>
          <w:szCs w:val="32"/>
        </w:rPr>
        <w:pPrChange w:id="432" w:author="Rohan Pawar" w:date="2023-04-01T23:08:00Z">
          <w:pPr/>
        </w:pPrChange>
      </w:pPr>
    </w:p>
    <w:p w14:paraId="53BABB06" w14:textId="3DA5B3F7" w:rsidR="0061243B" w:rsidDel="00A6456C" w:rsidRDefault="0061243B">
      <w:pPr>
        <w:jc w:val="center"/>
        <w:rPr>
          <w:del w:id="433" w:author="Rohan Pawar" w:date="2023-04-01T23:07:00Z"/>
          <w:rFonts w:cstheme="minorHAnsi"/>
          <w:bCs/>
          <w:sz w:val="32"/>
          <w:szCs w:val="32"/>
        </w:rPr>
        <w:pPrChange w:id="434" w:author="Rohan Pawar" w:date="2023-04-01T23:08:00Z">
          <w:pPr/>
        </w:pPrChange>
      </w:pPr>
    </w:p>
    <w:p w14:paraId="18F5DBF5" w14:textId="2B03F596" w:rsidR="0061243B" w:rsidDel="00A23EF8" w:rsidRDefault="0061243B">
      <w:pPr>
        <w:jc w:val="center"/>
        <w:rPr>
          <w:del w:id="435" w:author="Rohan Pawar" w:date="2023-04-01T22:16:00Z"/>
          <w:rFonts w:cstheme="minorHAnsi"/>
          <w:bCs/>
          <w:sz w:val="32"/>
          <w:szCs w:val="32"/>
        </w:rPr>
        <w:pPrChange w:id="436" w:author="Rohan Pawar" w:date="2023-04-01T23:08:00Z">
          <w:pPr/>
        </w:pPrChange>
      </w:pPr>
    </w:p>
    <w:p w14:paraId="51F13C14" w14:textId="2E9ABB23" w:rsidR="0061243B" w:rsidDel="00A23EF8" w:rsidRDefault="0061243B">
      <w:pPr>
        <w:jc w:val="center"/>
        <w:rPr>
          <w:del w:id="437" w:author="Rohan Pawar" w:date="2023-04-01T22:16:00Z"/>
          <w:rFonts w:cstheme="minorHAnsi"/>
          <w:bCs/>
          <w:sz w:val="32"/>
          <w:szCs w:val="32"/>
        </w:rPr>
        <w:pPrChange w:id="438" w:author="Rohan Pawar" w:date="2023-04-01T23:08:00Z">
          <w:pPr/>
        </w:pPrChange>
      </w:pPr>
    </w:p>
    <w:p w14:paraId="0109E876" w14:textId="77777777" w:rsidR="0061243B" w:rsidDel="00A23EF8" w:rsidRDefault="0061243B">
      <w:pPr>
        <w:jc w:val="center"/>
        <w:rPr>
          <w:del w:id="439" w:author="Rohan Pawar" w:date="2023-04-01T22:16:00Z"/>
          <w:rFonts w:cstheme="minorHAnsi"/>
          <w:bCs/>
          <w:sz w:val="32"/>
          <w:szCs w:val="32"/>
        </w:rPr>
        <w:pPrChange w:id="440" w:author="Rohan Pawar" w:date="2023-04-01T23:08:00Z">
          <w:pPr/>
        </w:pPrChange>
      </w:pPr>
    </w:p>
    <w:p w14:paraId="7BE166E3" w14:textId="6769B020" w:rsidR="00F41E04" w:rsidRDefault="00F41E04" w:rsidP="00A6456C">
      <w:pPr>
        <w:jc w:val="center"/>
        <w:rPr>
          <w:rFonts w:cstheme="minorHAnsi"/>
          <w:b/>
          <w:sz w:val="32"/>
          <w:szCs w:val="32"/>
        </w:rPr>
      </w:pPr>
      <w:r w:rsidRPr="00CE468C">
        <w:rPr>
          <w:rFonts w:cstheme="minorHAnsi"/>
          <w:b/>
          <w:sz w:val="32"/>
          <w:szCs w:val="32"/>
        </w:rPr>
        <w:t>PART</w:t>
      </w:r>
      <w:r>
        <w:rPr>
          <w:rFonts w:cstheme="minorHAnsi"/>
          <w:b/>
          <w:sz w:val="32"/>
          <w:szCs w:val="32"/>
        </w:rPr>
        <w:t xml:space="preserve"> B</w:t>
      </w:r>
    </w:p>
    <w:p w14:paraId="07024DF7" w14:textId="77777777" w:rsidR="00F41E04" w:rsidRPr="00F41E04" w:rsidRDefault="00F41E04" w:rsidP="00F41E04">
      <w:pPr>
        <w:rPr>
          <w:rFonts w:cstheme="minorHAnsi"/>
          <w:b/>
          <w:sz w:val="32"/>
          <w:szCs w:val="32"/>
        </w:rPr>
      </w:pPr>
      <w:r w:rsidRPr="00F41E04">
        <w:rPr>
          <w:rFonts w:cstheme="minorHAnsi"/>
          <w:b/>
          <w:sz w:val="32"/>
          <w:szCs w:val="32"/>
        </w:rPr>
        <w:t>Modules:</w:t>
      </w:r>
    </w:p>
    <w:p w14:paraId="7E75BB11" w14:textId="08EEE0D2" w:rsidR="00F41E04" w:rsidRPr="00F41E04" w:rsidRDefault="00F41E04" w:rsidP="00F41E04">
      <w:pPr>
        <w:rPr>
          <w:rFonts w:cstheme="minorHAnsi"/>
          <w:bCs/>
          <w:sz w:val="32"/>
          <w:szCs w:val="32"/>
        </w:rPr>
      </w:pPr>
      <w:r w:rsidRPr="00F41E04">
        <w:rPr>
          <w:rFonts w:cstheme="minorHAnsi"/>
          <w:bCs/>
          <w:sz w:val="32"/>
          <w:szCs w:val="32"/>
        </w:rPr>
        <w:t>•</w:t>
      </w:r>
      <w:r>
        <w:rPr>
          <w:rFonts w:cstheme="minorHAnsi"/>
          <w:bCs/>
          <w:sz w:val="32"/>
          <w:szCs w:val="32"/>
        </w:rPr>
        <w:t xml:space="preserve"> </w:t>
      </w:r>
      <w:r w:rsidRPr="00F41E04">
        <w:rPr>
          <w:rFonts w:cstheme="minorHAnsi"/>
          <w:bCs/>
          <w:sz w:val="32"/>
          <w:szCs w:val="32"/>
        </w:rPr>
        <w:t>Ping Test: Tests the reachability of a host by sending ICMP packets.</w:t>
      </w:r>
    </w:p>
    <w:p w14:paraId="0596802D" w14:textId="4F339475" w:rsidR="00F41E04" w:rsidRPr="00F41E04" w:rsidRDefault="00F41E04" w:rsidP="00F41E04">
      <w:pPr>
        <w:rPr>
          <w:rFonts w:cstheme="minorHAnsi"/>
          <w:bCs/>
          <w:sz w:val="32"/>
          <w:szCs w:val="32"/>
        </w:rPr>
      </w:pPr>
      <w:r w:rsidRPr="00F41E04">
        <w:rPr>
          <w:rFonts w:cstheme="minorHAnsi"/>
          <w:bCs/>
          <w:sz w:val="32"/>
          <w:szCs w:val="32"/>
        </w:rPr>
        <w:t>•</w:t>
      </w:r>
      <w:r>
        <w:rPr>
          <w:rFonts w:cstheme="minorHAnsi"/>
          <w:bCs/>
          <w:sz w:val="32"/>
          <w:szCs w:val="32"/>
        </w:rPr>
        <w:t xml:space="preserve"> </w:t>
      </w:r>
      <w:r w:rsidRPr="00F41E04">
        <w:rPr>
          <w:rFonts w:cstheme="minorHAnsi"/>
          <w:bCs/>
          <w:sz w:val="32"/>
          <w:szCs w:val="32"/>
        </w:rPr>
        <w:t>DNS and IP Lookup: Retrieves DNS information and performs a reverse lookup for a given IP address.</w:t>
      </w:r>
    </w:p>
    <w:p w14:paraId="79C001B4" w14:textId="2216FEF1" w:rsidR="00F41E04" w:rsidRPr="00F41E04" w:rsidRDefault="00F41E04" w:rsidP="00F41E04">
      <w:pPr>
        <w:rPr>
          <w:rFonts w:cstheme="minorHAnsi"/>
          <w:bCs/>
          <w:sz w:val="32"/>
          <w:szCs w:val="32"/>
        </w:rPr>
      </w:pPr>
      <w:r w:rsidRPr="00F41E04">
        <w:rPr>
          <w:rFonts w:cstheme="minorHAnsi"/>
          <w:bCs/>
          <w:sz w:val="32"/>
          <w:szCs w:val="32"/>
        </w:rPr>
        <w:t>•</w:t>
      </w:r>
      <w:r>
        <w:rPr>
          <w:rFonts w:cstheme="minorHAnsi"/>
          <w:bCs/>
          <w:sz w:val="32"/>
          <w:szCs w:val="32"/>
        </w:rPr>
        <w:t xml:space="preserve"> </w:t>
      </w:r>
      <w:r w:rsidRPr="00F41E04">
        <w:rPr>
          <w:rFonts w:cstheme="minorHAnsi"/>
          <w:bCs/>
          <w:sz w:val="32"/>
          <w:szCs w:val="32"/>
        </w:rPr>
        <w:t xml:space="preserve">Traceroute: Traces the path that packets take from the server to a </w:t>
      </w:r>
      <w:r>
        <w:rPr>
          <w:rFonts w:cstheme="minorHAnsi"/>
          <w:bCs/>
          <w:sz w:val="32"/>
          <w:szCs w:val="32"/>
        </w:rPr>
        <w:t xml:space="preserve">   </w:t>
      </w:r>
      <w:r w:rsidRPr="00F41E04">
        <w:rPr>
          <w:rFonts w:cstheme="minorHAnsi"/>
          <w:bCs/>
          <w:sz w:val="32"/>
          <w:szCs w:val="32"/>
        </w:rPr>
        <w:t>specified host.</w:t>
      </w:r>
    </w:p>
    <w:p w14:paraId="560E61E8" w14:textId="5842FFA8" w:rsidR="00F41E04" w:rsidRDefault="00F41E04" w:rsidP="00F41E04">
      <w:pPr>
        <w:rPr>
          <w:rFonts w:cstheme="minorHAnsi"/>
          <w:bCs/>
          <w:sz w:val="32"/>
          <w:szCs w:val="32"/>
        </w:rPr>
      </w:pPr>
      <w:r w:rsidRPr="00F41E04">
        <w:rPr>
          <w:rFonts w:cstheme="minorHAnsi"/>
          <w:bCs/>
          <w:sz w:val="32"/>
          <w:szCs w:val="32"/>
        </w:rPr>
        <w:t>•</w:t>
      </w:r>
      <w:r>
        <w:rPr>
          <w:rFonts w:cstheme="minorHAnsi"/>
          <w:bCs/>
          <w:sz w:val="32"/>
          <w:szCs w:val="32"/>
        </w:rPr>
        <w:t xml:space="preserve"> </w:t>
      </w:r>
      <w:r w:rsidRPr="00F41E04">
        <w:rPr>
          <w:rFonts w:cstheme="minorHAnsi"/>
          <w:bCs/>
          <w:sz w:val="32"/>
          <w:szCs w:val="32"/>
        </w:rPr>
        <w:t>Port Scanner: Scans for open ports on a specified host.</w:t>
      </w:r>
    </w:p>
    <w:p w14:paraId="1D56A561" w14:textId="77777777" w:rsidR="0061243B" w:rsidRPr="00F41E04" w:rsidRDefault="0061243B" w:rsidP="00F41E04">
      <w:pPr>
        <w:rPr>
          <w:rFonts w:cstheme="minorHAnsi"/>
          <w:bCs/>
          <w:sz w:val="32"/>
          <w:szCs w:val="32"/>
        </w:rPr>
      </w:pPr>
    </w:p>
    <w:p w14:paraId="00CEE384" w14:textId="0457B760" w:rsidR="00F41E04" w:rsidRPr="00F41E04" w:rsidRDefault="00F41E04" w:rsidP="00F41E04">
      <w:pPr>
        <w:rPr>
          <w:rFonts w:cstheme="minorHAnsi"/>
          <w:b/>
          <w:sz w:val="32"/>
          <w:szCs w:val="32"/>
        </w:rPr>
      </w:pPr>
      <w:r w:rsidRPr="00F41E04">
        <w:rPr>
          <w:rFonts w:cstheme="minorHAnsi"/>
          <w:b/>
          <w:sz w:val="32"/>
          <w:szCs w:val="32"/>
        </w:rPr>
        <w:t>Installation</w:t>
      </w:r>
      <w:r>
        <w:rPr>
          <w:rFonts w:cstheme="minorHAnsi"/>
          <w:b/>
          <w:sz w:val="32"/>
          <w:szCs w:val="32"/>
        </w:rPr>
        <w:t>:</w:t>
      </w:r>
    </w:p>
    <w:p w14:paraId="1BFAF774" w14:textId="60ED414C" w:rsidR="00F41E04" w:rsidRPr="00F41E04" w:rsidRDefault="00F41E04" w:rsidP="00F41E04">
      <w:pPr>
        <w:rPr>
          <w:rFonts w:cstheme="minorHAnsi"/>
          <w:bCs/>
          <w:sz w:val="32"/>
          <w:szCs w:val="32"/>
        </w:rPr>
      </w:pPr>
      <w:r w:rsidRPr="00F41E04">
        <w:rPr>
          <w:rFonts w:cstheme="minorHAnsi"/>
          <w:bCs/>
          <w:sz w:val="32"/>
          <w:szCs w:val="32"/>
        </w:rPr>
        <w:t>1.</w:t>
      </w:r>
      <w:r>
        <w:rPr>
          <w:rFonts w:cstheme="minorHAnsi"/>
          <w:bCs/>
          <w:sz w:val="32"/>
          <w:szCs w:val="32"/>
        </w:rPr>
        <w:t xml:space="preserve"> </w:t>
      </w:r>
      <w:r w:rsidRPr="00F41E04">
        <w:rPr>
          <w:rFonts w:cstheme="minorHAnsi"/>
          <w:bCs/>
          <w:sz w:val="32"/>
          <w:szCs w:val="32"/>
        </w:rPr>
        <w:t>Clone this repository to your local machine.</w:t>
      </w:r>
    </w:p>
    <w:p w14:paraId="05F3CEF9" w14:textId="69B3B7CD" w:rsidR="00F41E04" w:rsidRPr="00F41E04" w:rsidRDefault="00F41E04" w:rsidP="00F41E04">
      <w:pPr>
        <w:rPr>
          <w:rFonts w:cstheme="minorHAnsi"/>
          <w:b/>
          <w:sz w:val="32"/>
          <w:szCs w:val="32"/>
        </w:rPr>
      </w:pPr>
      <w:r w:rsidRPr="00F41E04">
        <w:rPr>
          <w:rFonts w:cstheme="minorHAnsi"/>
          <w:bCs/>
          <w:sz w:val="32"/>
          <w:szCs w:val="32"/>
        </w:rPr>
        <w:t>2.</w:t>
      </w:r>
      <w:r>
        <w:rPr>
          <w:rFonts w:cstheme="minorHAnsi"/>
          <w:bCs/>
          <w:sz w:val="32"/>
          <w:szCs w:val="32"/>
        </w:rPr>
        <w:t xml:space="preserve"> </w:t>
      </w:r>
      <w:r w:rsidRPr="00F41E04">
        <w:rPr>
          <w:rFonts w:cstheme="minorHAnsi"/>
          <w:bCs/>
          <w:sz w:val="32"/>
          <w:szCs w:val="32"/>
        </w:rPr>
        <w:t xml:space="preserve">Create a virtual environment: </w:t>
      </w:r>
      <w:r w:rsidRPr="00F41E04">
        <w:rPr>
          <w:rFonts w:ascii="Consolas" w:hAnsi="Consolas" w:cstheme="minorHAnsi"/>
          <w:b/>
          <w:color w:val="D0CECE" w:themeColor="background2" w:themeShade="E6"/>
          <w:sz w:val="32"/>
          <w:szCs w:val="32"/>
          <w:highlight w:val="black"/>
        </w:rPr>
        <w:t xml:space="preserve">python -m </w:t>
      </w:r>
      <w:proofErr w:type="spellStart"/>
      <w:r w:rsidRPr="00F41E04">
        <w:rPr>
          <w:rFonts w:ascii="Consolas" w:hAnsi="Consolas" w:cstheme="minorHAnsi"/>
          <w:b/>
          <w:color w:val="D0CECE" w:themeColor="background2" w:themeShade="E6"/>
          <w:sz w:val="32"/>
          <w:szCs w:val="32"/>
          <w:highlight w:val="black"/>
        </w:rPr>
        <w:t>venv</w:t>
      </w:r>
      <w:proofErr w:type="spellEnd"/>
      <w:r w:rsidRPr="00F41E04">
        <w:rPr>
          <w:rFonts w:ascii="Consolas" w:hAnsi="Consolas" w:cstheme="minorHAnsi"/>
          <w:b/>
          <w:color w:val="D0CECE" w:themeColor="background2" w:themeShade="E6"/>
          <w:sz w:val="32"/>
          <w:szCs w:val="32"/>
          <w:highlight w:val="black"/>
        </w:rPr>
        <w:t xml:space="preserve"> env</w:t>
      </w:r>
    </w:p>
    <w:p w14:paraId="7557DD6A" w14:textId="294D75E5" w:rsidR="00F41E04" w:rsidRPr="00F41E04" w:rsidRDefault="00F41E04" w:rsidP="00F41E04">
      <w:pPr>
        <w:rPr>
          <w:rFonts w:cstheme="minorHAnsi"/>
          <w:bCs/>
          <w:sz w:val="32"/>
          <w:szCs w:val="32"/>
        </w:rPr>
      </w:pPr>
      <w:r w:rsidRPr="00F41E04">
        <w:rPr>
          <w:rFonts w:cstheme="minorHAnsi"/>
          <w:bCs/>
          <w:sz w:val="32"/>
          <w:szCs w:val="32"/>
        </w:rPr>
        <w:t>3.</w:t>
      </w:r>
      <w:r>
        <w:rPr>
          <w:rFonts w:cstheme="minorHAnsi"/>
          <w:bCs/>
          <w:sz w:val="32"/>
          <w:szCs w:val="32"/>
        </w:rPr>
        <w:t xml:space="preserve"> </w:t>
      </w:r>
      <w:r w:rsidRPr="00F41E04">
        <w:rPr>
          <w:rFonts w:cstheme="minorHAnsi"/>
          <w:bCs/>
          <w:sz w:val="32"/>
          <w:szCs w:val="32"/>
        </w:rPr>
        <w:t xml:space="preserve">Activate the virtual environment: </w:t>
      </w:r>
      <w:r w:rsidRPr="00F41E04">
        <w:rPr>
          <w:rFonts w:ascii="Consolas" w:hAnsi="Consolas" w:cstheme="minorHAnsi"/>
          <w:b/>
          <w:color w:val="FFFFFF" w:themeColor="background1"/>
          <w:sz w:val="32"/>
          <w:szCs w:val="32"/>
          <w:highlight w:val="black"/>
        </w:rPr>
        <w:t>source env/bin/activate</w:t>
      </w:r>
      <w:r w:rsidRPr="00F41E04">
        <w:rPr>
          <w:rFonts w:cstheme="minorHAnsi"/>
          <w:bCs/>
          <w:color w:val="FFFFFF" w:themeColor="background1"/>
          <w:sz w:val="32"/>
          <w:szCs w:val="32"/>
        </w:rPr>
        <w:t xml:space="preserve"> </w:t>
      </w:r>
      <w:r w:rsidRPr="00F41E04">
        <w:rPr>
          <w:rFonts w:cstheme="minorHAnsi"/>
          <w:bCs/>
          <w:sz w:val="32"/>
          <w:szCs w:val="32"/>
        </w:rPr>
        <w:t xml:space="preserve">(on Linux/Mac) </w:t>
      </w:r>
      <w:proofErr w:type="gramStart"/>
      <w:r w:rsidRPr="00F41E04">
        <w:rPr>
          <w:rFonts w:cstheme="minorHAnsi"/>
          <w:bCs/>
          <w:sz w:val="32"/>
          <w:szCs w:val="32"/>
        </w:rPr>
        <w:t>or</w:t>
      </w:r>
      <w:r w:rsidRPr="00F41E04">
        <w:rPr>
          <w:rFonts w:ascii="Consolas" w:hAnsi="Consolas" w:cstheme="minorHAnsi"/>
          <w:b/>
          <w:sz w:val="32"/>
          <w:szCs w:val="32"/>
        </w:rPr>
        <w:t xml:space="preserve"> </w:t>
      </w:r>
      <w:r w:rsidRPr="00F41E04">
        <w:rPr>
          <w:rFonts w:ascii="Consolas" w:hAnsi="Consolas" w:cstheme="minorHAnsi"/>
          <w:b/>
          <w:color w:val="FFFFFF" w:themeColor="background1"/>
          <w:sz w:val="32"/>
          <w:szCs w:val="32"/>
          <w:highlight w:val="black"/>
        </w:rPr>
        <w:t>.</w:t>
      </w:r>
      <w:proofErr w:type="gramEnd"/>
      <w:r w:rsidRPr="00F41E04">
        <w:rPr>
          <w:rFonts w:ascii="Consolas" w:hAnsi="Consolas" w:cstheme="minorHAnsi"/>
          <w:b/>
          <w:color w:val="FFFFFF" w:themeColor="background1"/>
          <w:sz w:val="32"/>
          <w:szCs w:val="32"/>
          <w:highlight w:val="black"/>
        </w:rPr>
        <w:t>\env\Scripts\activate</w:t>
      </w:r>
      <w:r w:rsidRPr="00F41E04">
        <w:rPr>
          <w:rFonts w:ascii="Consolas" w:hAnsi="Consolas" w:cstheme="minorHAnsi"/>
          <w:b/>
          <w:sz w:val="32"/>
          <w:szCs w:val="32"/>
        </w:rPr>
        <w:t xml:space="preserve"> </w:t>
      </w:r>
      <w:r w:rsidRPr="00F41E04">
        <w:rPr>
          <w:rFonts w:cstheme="minorHAnsi"/>
          <w:bCs/>
          <w:sz w:val="32"/>
          <w:szCs w:val="32"/>
        </w:rPr>
        <w:t>(on Windows).</w:t>
      </w:r>
    </w:p>
    <w:p w14:paraId="3F237EF2" w14:textId="77777777" w:rsidR="00F41E04" w:rsidRDefault="00F41E04" w:rsidP="00F41E04">
      <w:pPr>
        <w:rPr>
          <w:rFonts w:cstheme="minorHAnsi"/>
          <w:bCs/>
          <w:sz w:val="32"/>
          <w:szCs w:val="32"/>
        </w:rPr>
      </w:pPr>
      <w:r w:rsidRPr="00F41E04">
        <w:rPr>
          <w:rFonts w:cstheme="minorHAnsi"/>
          <w:bCs/>
          <w:sz w:val="32"/>
          <w:szCs w:val="32"/>
        </w:rPr>
        <w:t>4.</w:t>
      </w:r>
      <w:r>
        <w:rPr>
          <w:rFonts w:cstheme="minorHAnsi"/>
          <w:bCs/>
          <w:sz w:val="32"/>
          <w:szCs w:val="32"/>
        </w:rPr>
        <w:t xml:space="preserve"> </w:t>
      </w:r>
      <w:r w:rsidRPr="00F41E04">
        <w:rPr>
          <w:rFonts w:cstheme="minorHAnsi"/>
          <w:bCs/>
          <w:sz w:val="32"/>
          <w:szCs w:val="32"/>
        </w:rPr>
        <w:t xml:space="preserve">Install the required dependencies: </w:t>
      </w:r>
    </w:p>
    <w:p w14:paraId="46D6217B" w14:textId="35EC23BB" w:rsidR="00F41E04" w:rsidRPr="00F41E04" w:rsidRDefault="00F41E04" w:rsidP="00F41E04">
      <w:pPr>
        <w:rPr>
          <w:rFonts w:cstheme="minorHAnsi"/>
          <w:bCs/>
          <w:sz w:val="32"/>
          <w:szCs w:val="32"/>
        </w:rPr>
      </w:pPr>
      <w:r w:rsidRPr="00F41E04">
        <w:rPr>
          <w:rFonts w:ascii="Consolas" w:hAnsi="Consolas" w:cstheme="minorHAnsi"/>
          <w:b/>
          <w:color w:val="FFFFFF" w:themeColor="background1"/>
          <w:sz w:val="32"/>
          <w:szCs w:val="32"/>
          <w:highlight w:val="black"/>
        </w:rPr>
        <w:t>pip install -r requirements.txt</w:t>
      </w:r>
      <w:r w:rsidRPr="00F41E04">
        <w:rPr>
          <w:rFonts w:cstheme="minorHAnsi"/>
          <w:bCs/>
          <w:sz w:val="32"/>
          <w:szCs w:val="32"/>
        </w:rPr>
        <w:t>.</w:t>
      </w:r>
    </w:p>
    <w:p w14:paraId="1FCF588F" w14:textId="7F32A72A" w:rsidR="00F41E04" w:rsidRPr="00F41E04" w:rsidRDefault="00F41E04" w:rsidP="00F41E04">
      <w:pPr>
        <w:rPr>
          <w:rFonts w:cstheme="minorHAnsi"/>
          <w:bCs/>
          <w:sz w:val="32"/>
          <w:szCs w:val="32"/>
        </w:rPr>
      </w:pPr>
      <w:r w:rsidRPr="00F41E04">
        <w:rPr>
          <w:rFonts w:cstheme="minorHAnsi"/>
          <w:bCs/>
          <w:sz w:val="32"/>
          <w:szCs w:val="32"/>
        </w:rPr>
        <w:t>5.</w:t>
      </w:r>
      <w:r>
        <w:rPr>
          <w:rFonts w:cstheme="minorHAnsi"/>
          <w:bCs/>
          <w:sz w:val="32"/>
          <w:szCs w:val="32"/>
        </w:rPr>
        <w:t xml:space="preserve"> </w:t>
      </w:r>
      <w:r w:rsidRPr="00F41E04">
        <w:rPr>
          <w:rFonts w:cstheme="minorHAnsi"/>
          <w:bCs/>
          <w:sz w:val="32"/>
          <w:szCs w:val="32"/>
        </w:rPr>
        <w:t xml:space="preserve">Start the Flask development server: </w:t>
      </w:r>
      <w:r w:rsidRPr="00F41E04">
        <w:rPr>
          <w:rFonts w:ascii="Consolas" w:hAnsi="Consolas" w:cstheme="minorHAnsi"/>
          <w:b/>
          <w:color w:val="FFFFFF" w:themeColor="background1"/>
          <w:sz w:val="32"/>
          <w:szCs w:val="32"/>
          <w:highlight w:val="black"/>
        </w:rPr>
        <w:t>python app.py</w:t>
      </w:r>
      <w:del w:id="441" w:author="Rohan Pawar" w:date="2023-04-24T09:00:00Z">
        <w:r w:rsidRPr="00F41E04" w:rsidDel="000A113E">
          <w:rPr>
            <w:rFonts w:ascii="Consolas" w:hAnsi="Consolas" w:cstheme="minorHAnsi"/>
            <w:b/>
            <w:color w:val="FFFFFF" w:themeColor="background1"/>
            <w:sz w:val="32"/>
            <w:szCs w:val="32"/>
            <w:highlight w:val="black"/>
          </w:rPr>
          <w:delText>.</w:delText>
        </w:r>
      </w:del>
    </w:p>
    <w:p w14:paraId="70851680" w14:textId="637C2E17" w:rsidR="00F41E04" w:rsidRDefault="00F41E04" w:rsidP="00F41E04">
      <w:pPr>
        <w:rPr>
          <w:rFonts w:cstheme="minorHAnsi"/>
          <w:bCs/>
          <w:sz w:val="32"/>
          <w:szCs w:val="32"/>
        </w:rPr>
      </w:pPr>
      <w:r w:rsidRPr="00F41E04">
        <w:rPr>
          <w:rFonts w:cstheme="minorHAnsi"/>
          <w:bCs/>
          <w:sz w:val="32"/>
          <w:szCs w:val="32"/>
        </w:rPr>
        <w:t>6.</w:t>
      </w:r>
      <w:r>
        <w:rPr>
          <w:rFonts w:cstheme="minorHAnsi"/>
          <w:bCs/>
          <w:sz w:val="32"/>
          <w:szCs w:val="32"/>
        </w:rPr>
        <w:t xml:space="preserve"> </w:t>
      </w:r>
      <w:r w:rsidRPr="00F41E04">
        <w:rPr>
          <w:rFonts w:cstheme="minorHAnsi"/>
          <w:bCs/>
          <w:sz w:val="32"/>
          <w:szCs w:val="32"/>
        </w:rPr>
        <w:t xml:space="preserve">Open your web browser and navigate to </w:t>
      </w:r>
      <w:hyperlink r:id="rId10" w:history="1">
        <w:r w:rsidRPr="000F0E00">
          <w:rPr>
            <w:rStyle w:val="Hyperlink"/>
            <w:rFonts w:cstheme="minorHAnsi"/>
            <w:bCs/>
            <w:sz w:val="32"/>
            <w:szCs w:val="32"/>
          </w:rPr>
          <w:t>http://localhost:5000</w:t>
        </w:r>
      </w:hyperlink>
      <w:r w:rsidRPr="00F41E04">
        <w:rPr>
          <w:rFonts w:cstheme="minorHAnsi"/>
          <w:bCs/>
          <w:sz w:val="32"/>
          <w:szCs w:val="32"/>
        </w:rPr>
        <w:t>.</w:t>
      </w:r>
    </w:p>
    <w:p w14:paraId="0F58931B" w14:textId="0710A340" w:rsidR="00F41E04" w:rsidRDefault="00F41E04" w:rsidP="00F41E04">
      <w:pPr>
        <w:rPr>
          <w:rFonts w:cstheme="minorHAnsi"/>
          <w:bCs/>
          <w:sz w:val="32"/>
          <w:szCs w:val="32"/>
        </w:rPr>
      </w:pPr>
    </w:p>
    <w:p w14:paraId="3CBD2150" w14:textId="15D44368" w:rsidR="00F41E04" w:rsidRPr="00F41E04" w:rsidRDefault="00F41E04" w:rsidP="00F41E04">
      <w:pPr>
        <w:rPr>
          <w:rFonts w:cstheme="minorHAnsi"/>
          <w:b/>
          <w:sz w:val="32"/>
          <w:szCs w:val="32"/>
        </w:rPr>
      </w:pPr>
      <w:r w:rsidRPr="00F41E04">
        <w:rPr>
          <w:rFonts w:cstheme="minorHAnsi"/>
          <w:b/>
          <w:sz w:val="32"/>
          <w:szCs w:val="32"/>
        </w:rPr>
        <w:t>Usage</w:t>
      </w:r>
      <w:ins w:id="442" w:author="Rohan Pawar" w:date="2023-04-01T22:49:00Z">
        <w:r w:rsidR="00747BD2">
          <w:rPr>
            <w:rFonts w:cstheme="minorHAnsi"/>
            <w:b/>
            <w:sz w:val="32"/>
            <w:szCs w:val="32"/>
          </w:rPr>
          <w:t>:</w:t>
        </w:r>
      </w:ins>
    </w:p>
    <w:p w14:paraId="3EB3DACC" w14:textId="77777777" w:rsidR="00F41E04" w:rsidRPr="00F41E04" w:rsidDel="0065432D" w:rsidRDefault="00F41E04" w:rsidP="00F41E04">
      <w:pPr>
        <w:rPr>
          <w:del w:id="443" w:author="Rohan Pawar" w:date="2023-04-01T22:26:00Z"/>
          <w:rFonts w:cstheme="minorHAnsi"/>
          <w:bCs/>
          <w:sz w:val="32"/>
          <w:szCs w:val="32"/>
        </w:rPr>
      </w:pPr>
      <w:r w:rsidRPr="00F41E04">
        <w:rPr>
          <w:rFonts w:cstheme="minorHAnsi"/>
          <w:bCs/>
          <w:sz w:val="32"/>
          <w:szCs w:val="32"/>
        </w:rPr>
        <w:t>The home page of the web app provides links to each of the modules. Simply click on the desired module and follow the on-screen instructions to enter the necessary input.</w:t>
      </w:r>
    </w:p>
    <w:p w14:paraId="0E2FBBC4" w14:textId="77777777" w:rsidR="0061243B" w:rsidRDefault="0061243B" w:rsidP="00F41E04">
      <w:pPr>
        <w:rPr>
          <w:rFonts w:cstheme="minorHAnsi"/>
          <w:b/>
          <w:sz w:val="32"/>
          <w:szCs w:val="32"/>
        </w:rPr>
      </w:pPr>
    </w:p>
    <w:p w14:paraId="44C89724" w14:textId="237A9E50" w:rsidR="00747BD2" w:rsidRDefault="00747BD2" w:rsidP="00F41E04">
      <w:pPr>
        <w:rPr>
          <w:ins w:id="444" w:author="Rohan Pawar" w:date="2023-04-01T22:49:00Z"/>
          <w:rFonts w:cstheme="minorHAnsi"/>
          <w:b/>
          <w:sz w:val="32"/>
          <w:szCs w:val="32"/>
        </w:rPr>
      </w:pPr>
      <w:ins w:id="445" w:author="Rohan Pawar" w:date="2023-04-01T22:48:00Z">
        <w:r>
          <w:rPr>
            <w:rFonts w:cstheme="minorHAnsi"/>
            <w:b/>
            <w:sz w:val="32"/>
            <w:szCs w:val="32"/>
          </w:rPr>
          <w:lastRenderedPageBreak/>
          <w:t>Screenshots</w:t>
        </w:r>
      </w:ins>
      <w:ins w:id="446" w:author="Rohan Pawar" w:date="2023-04-25T00:10:00Z">
        <w:r w:rsidR="008916BD">
          <w:rPr>
            <w:rFonts w:cstheme="minorHAnsi"/>
            <w:b/>
            <w:sz w:val="32"/>
            <w:szCs w:val="32"/>
          </w:rPr>
          <w:t xml:space="preserve"> of Output</w:t>
        </w:r>
      </w:ins>
      <w:ins w:id="447" w:author="Rohan Pawar" w:date="2023-04-01T22:49:00Z">
        <w:r>
          <w:rPr>
            <w:rFonts w:cstheme="minorHAnsi"/>
            <w:b/>
            <w:sz w:val="32"/>
            <w:szCs w:val="32"/>
          </w:rPr>
          <w:t>:</w:t>
        </w:r>
      </w:ins>
    </w:p>
    <w:p w14:paraId="29C60A6F" w14:textId="462FD378" w:rsidR="00A6456C" w:rsidRDefault="00A002FA" w:rsidP="00F41E04">
      <w:pPr>
        <w:rPr>
          <w:ins w:id="448" w:author="Rohan Pawar" w:date="2023-04-01T23:08:00Z"/>
          <w:rFonts w:cstheme="minorHAnsi"/>
          <w:b/>
          <w:sz w:val="32"/>
          <w:szCs w:val="32"/>
        </w:rPr>
      </w:pPr>
      <w:ins w:id="449" w:author="Rohan Pawar" w:date="2023-04-01T22:55:00Z">
        <w:r>
          <w:rPr>
            <w:rFonts w:cstheme="minorHAnsi"/>
            <w:b/>
            <w:noProof/>
            <w:sz w:val="32"/>
            <w:szCs w:val="32"/>
          </w:rPr>
          <w:drawing>
            <wp:inline distT="0" distB="0" distL="0" distR="0" wp14:anchorId="2B2C80C9" wp14:editId="3A6D17C6">
              <wp:extent cx="2867025" cy="2631440"/>
              <wp:effectExtent l="0" t="0" r="9525" b="0"/>
              <wp:docPr id="199024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48152" name="Picture 1990248152"/>
                      <pic:cNvPicPr/>
                    </pic:nvPicPr>
                    <pic:blipFill rotWithShape="1">
                      <a:blip r:embed="rId11" cstate="print">
                        <a:extLst>
                          <a:ext uri="{28A0092B-C50C-407E-A947-70E740481C1C}">
                            <a14:useLocalDpi xmlns:a14="http://schemas.microsoft.com/office/drawing/2010/main" val="0"/>
                          </a:ext>
                        </a:extLst>
                      </a:blip>
                      <a:srcRect l="3239" t="-1" r="35823" b="3291"/>
                      <a:stretch/>
                    </pic:blipFill>
                    <pic:spPr bwMode="auto">
                      <a:xfrm>
                        <a:off x="0" y="0"/>
                        <a:ext cx="2827822" cy="2595458"/>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noProof/>
            <w:sz w:val="32"/>
            <w:szCs w:val="32"/>
          </w:rPr>
          <w:drawing>
            <wp:inline distT="0" distB="0" distL="0" distR="0" wp14:anchorId="0FDC3D05" wp14:editId="48CA6C80">
              <wp:extent cx="2828925" cy="2606040"/>
              <wp:effectExtent l="0" t="0" r="9525" b="3810"/>
              <wp:docPr id="881292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92985" name="Picture 881292985"/>
                      <pic:cNvPicPr/>
                    </pic:nvPicPr>
                    <pic:blipFill rotWithShape="1">
                      <a:blip r:embed="rId12" cstate="print">
                        <a:extLst>
                          <a:ext uri="{28A0092B-C50C-407E-A947-70E740481C1C}">
                            <a14:useLocalDpi xmlns:a14="http://schemas.microsoft.com/office/drawing/2010/main" val="0"/>
                          </a:ext>
                        </a:extLst>
                      </a:blip>
                      <a:srcRect r="39750" b="3933"/>
                      <a:stretch/>
                    </pic:blipFill>
                    <pic:spPr bwMode="auto">
                      <a:xfrm>
                        <a:off x="0" y="0"/>
                        <a:ext cx="2833722" cy="2610459"/>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noProof/>
            <w:sz w:val="32"/>
            <w:szCs w:val="32"/>
          </w:rPr>
          <w:drawing>
            <wp:inline distT="0" distB="0" distL="0" distR="0" wp14:anchorId="548D62BF" wp14:editId="614AFFC2">
              <wp:extent cx="2867025" cy="2539741"/>
              <wp:effectExtent l="0" t="0" r="0" b="0"/>
              <wp:docPr id="1368297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97746" name="Picture 1368297746"/>
                      <pic:cNvPicPr/>
                    </pic:nvPicPr>
                    <pic:blipFill rotWithShape="1">
                      <a:blip r:embed="rId13" cstate="print">
                        <a:extLst>
                          <a:ext uri="{28A0092B-C50C-407E-A947-70E740481C1C}">
                            <a14:useLocalDpi xmlns:a14="http://schemas.microsoft.com/office/drawing/2010/main" val="0"/>
                          </a:ext>
                        </a:extLst>
                      </a:blip>
                      <a:srcRect r="40495" b="3707"/>
                      <a:stretch/>
                    </pic:blipFill>
                    <pic:spPr bwMode="auto">
                      <a:xfrm>
                        <a:off x="0" y="0"/>
                        <a:ext cx="2881888" cy="2552907"/>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noProof/>
            <w:sz w:val="32"/>
            <w:szCs w:val="32"/>
          </w:rPr>
          <w:drawing>
            <wp:inline distT="0" distB="0" distL="0" distR="0" wp14:anchorId="6E7F1A4A" wp14:editId="38BA63EE">
              <wp:extent cx="2752725" cy="2534920"/>
              <wp:effectExtent l="0" t="0" r="9525" b="0"/>
              <wp:docPr id="2073195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195171" name="Picture 2073195171"/>
                      <pic:cNvPicPr/>
                    </pic:nvPicPr>
                    <pic:blipFill rotWithShape="1">
                      <a:blip r:embed="rId14" cstate="print">
                        <a:extLst>
                          <a:ext uri="{28A0092B-C50C-407E-A947-70E740481C1C}">
                            <a14:useLocalDpi xmlns:a14="http://schemas.microsoft.com/office/drawing/2010/main" val="0"/>
                          </a:ext>
                        </a:extLst>
                      </a:blip>
                      <a:srcRect r="39540" b="4580"/>
                      <a:stretch/>
                    </pic:blipFill>
                    <pic:spPr bwMode="auto">
                      <a:xfrm>
                        <a:off x="0" y="0"/>
                        <a:ext cx="2757037" cy="253889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noProof/>
            <w:sz w:val="32"/>
            <w:szCs w:val="32"/>
          </w:rPr>
          <w:drawing>
            <wp:inline distT="0" distB="0" distL="0" distR="0" wp14:anchorId="1291B67A" wp14:editId="57797EAA">
              <wp:extent cx="5486400" cy="2890684"/>
              <wp:effectExtent l="0" t="0" r="0" b="5080"/>
              <wp:docPr id="1821562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62572" name="Picture 1821562572"/>
                      <pic:cNvPicPr/>
                    </pic:nvPicPr>
                    <pic:blipFill rotWithShape="1">
                      <a:blip r:embed="rId15" cstate="print">
                        <a:extLst>
                          <a:ext uri="{28A0092B-C50C-407E-A947-70E740481C1C}">
                            <a14:useLocalDpi xmlns:a14="http://schemas.microsoft.com/office/drawing/2010/main" val="0"/>
                          </a:ext>
                        </a:extLst>
                      </a:blip>
                      <a:srcRect l="-1" r="641" b="3992"/>
                      <a:stretch/>
                    </pic:blipFill>
                    <pic:spPr bwMode="auto">
                      <a:xfrm>
                        <a:off x="0" y="0"/>
                        <a:ext cx="5515160" cy="2905837"/>
                      </a:xfrm>
                      <a:prstGeom prst="rect">
                        <a:avLst/>
                      </a:prstGeom>
                      <a:ln>
                        <a:noFill/>
                      </a:ln>
                      <a:extLst>
                        <a:ext uri="{53640926-AAD7-44D8-BBD7-CCE9431645EC}">
                          <a14:shadowObscured xmlns:a14="http://schemas.microsoft.com/office/drawing/2010/main"/>
                        </a:ext>
                      </a:extLst>
                    </pic:spPr>
                  </pic:pic>
                </a:graphicData>
              </a:graphic>
            </wp:inline>
          </w:drawing>
        </w:r>
      </w:ins>
    </w:p>
    <w:p w14:paraId="14DD8AB2" w14:textId="79616E01" w:rsidR="00F41E04" w:rsidRPr="00F41E04" w:rsidRDefault="00F41E04" w:rsidP="00F41E04">
      <w:pPr>
        <w:rPr>
          <w:rFonts w:cstheme="minorHAnsi"/>
          <w:b/>
          <w:sz w:val="32"/>
          <w:szCs w:val="32"/>
        </w:rPr>
      </w:pPr>
      <w:r w:rsidRPr="00F41E04">
        <w:rPr>
          <w:rFonts w:cstheme="minorHAnsi"/>
          <w:b/>
          <w:sz w:val="32"/>
          <w:szCs w:val="32"/>
        </w:rPr>
        <w:lastRenderedPageBreak/>
        <w:t>Login</w:t>
      </w:r>
      <w:ins w:id="450" w:author="Rohan Pawar" w:date="2023-04-01T22:49:00Z">
        <w:r w:rsidR="00747BD2">
          <w:rPr>
            <w:rFonts w:cstheme="minorHAnsi"/>
            <w:b/>
            <w:sz w:val="32"/>
            <w:szCs w:val="32"/>
          </w:rPr>
          <w:t>:</w:t>
        </w:r>
      </w:ins>
    </w:p>
    <w:p w14:paraId="121E8630" w14:textId="24E825C2" w:rsidR="00F41E04" w:rsidRDefault="00F41E04" w:rsidP="00F41E04">
      <w:pPr>
        <w:rPr>
          <w:rFonts w:cstheme="minorHAnsi"/>
          <w:bCs/>
          <w:sz w:val="32"/>
          <w:szCs w:val="32"/>
        </w:rPr>
      </w:pPr>
      <w:r w:rsidRPr="00F41E04">
        <w:rPr>
          <w:rFonts w:cstheme="minorHAnsi"/>
          <w:bCs/>
          <w:sz w:val="32"/>
          <w:szCs w:val="32"/>
        </w:rPr>
        <w:t xml:space="preserve">The default login credentials are </w:t>
      </w:r>
      <w:r w:rsidRPr="00F41E04">
        <w:rPr>
          <w:rFonts w:ascii="Consolas" w:hAnsi="Consolas" w:cstheme="minorHAnsi"/>
          <w:b/>
          <w:color w:val="FFFFFF" w:themeColor="background1"/>
          <w:sz w:val="32"/>
          <w:szCs w:val="32"/>
          <w:highlight w:val="black"/>
        </w:rPr>
        <w:t>rohan:1234</w:t>
      </w:r>
      <w:r w:rsidRPr="00F41E04">
        <w:rPr>
          <w:rFonts w:ascii="Consolas" w:hAnsi="Consolas" w:cstheme="minorHAnsi"/>
          <w:b/>
          <w:color w:val="FFFFFF" w:themeColor="background1"/>
          <w:sz w:val="32"/>
          <w:szCs w:val="32"/>
        </w:rPr>
        <w:t>.</w:t>
      </w:r>
      <w:r w:rsidRPr="00F41E04">
        <w:rPr>
          <w:rFonts w:cstheme="minorHAnsi"/>
          <w:bCs/>
          <w:color w:val="FFFFFF" w:themeColor="background1"/>
          <w:sz w:val="32"/>
          <w:szCs w:val="32"/>
        </w:rPr>
        <w:t xml:space="preserve"> </w:t>
      </w:r>
      <w:r w:rsidRPr="00F41E04">
        <w:rPr>
          <w:rFonts w:cstheme="minorHAnsi"/>
          <w:bCs/>
          <w:sz w:val="32"/>
          <w:szCs w:val="32"/>
        </w:rPr>
        <w:t>Please change the password after logging in for the first time.</w:t>
      </w:r>
    </w:p>
    <w:p w14:paraId="78FD3779" w14:textId="77777777" w:rsidR="0061243B" w:rsidRPr="00F41E04" w:rsidRDefault="0061243B" w:rsidP="00F41E04">
      <w:pPr>
        <w:rPr>
          <w:rFonts w:cstheme="minorHAnsi"/>
          <w:bCs/>
          <w:sz w:val="32"/>
          <w:szCs w:val="32"/>
        </w:rPr>
      </w:pPr>
    </w:p>
    <w:p w14:paraId="380EA9C4" w14:textId="50EEE4D7" w:rsidR="00F41E04" w:rsidRPr="0061243B" w:rsidRDefault="00F41E04" w:rsidP="00F41E04">
      <w:pPr>
        <w:rPr>
          <w:rFonts w:cstheme="minorHAnsi"/>
          <w:b/>
          <w:sz w:val="32"/>
          <w:szCs w:val="32"/>
        </w:rPr>
      </w:pPr>
      <w:r w:rsidRPr="0061243B">
        <w:rPr>
          <w:rFonts w:cstheme="minorHAnsi"/>
          <w:b/>
          <w:sz w:val="32"/>
          <w:szCs w:val="32"/>
        </w:rPr>
        <w:t>Dependencies</w:t>
      </w:r>
      <w:ins w:id="451" w:author="Rohan Pawar" w:date="2023-04-01T22:49:00Z">
        <w:r w:rsidR="00747BD2">
          <w:rPr>
            <w:rFonts w:cstheme="minorHAnsi"/>
            <w:b/>
            <w:sz w:val="32"/>
            <w:szCs w:val="32"/>
          </w:rPr>
          <w:t>:</w:t>
        </w:r>
      </w:ins>
    </w:p>
    <w:p w14:paraId="2593A53D" w14:textId="77777777" w:rsidR="00F41E04" w:rsidRPr="00F41E04" w:rsidRDefault="00F41E04" w:rsidP="00F41E04">
      <w:pPr>
        <w:rPr>
          <w:rFonts w:cstheme="minorHAnsi"/>
          <w:bCs/>
          <w:sz w:val="32"/>
          <w:szCs w:val="32"/>
        </w:rPr>
      </w:pPr>
      <w:r w:rsidRPr="00F41E04">
        <w:rPr>
          <w:rFonts w:cstheme="minorHAnsi"/>
          <w:bCs/>
          <w:sz w:val="32"/>
          <w:szCs w:val="32"/>
        </w:rPr>
        <w:t>This project requires the following dependencies:</w:t>
      </w:r>
    </w:p>
    <w:p w14:paraId="2C36D141"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t>Flask==2.1.2</w:t>
      </w:r>
    </w:p>
    <w:p w14:paraId="4E067804" w14:textId="77777777" w:rsidR="00F41E04" w:rsidRPr="00F41E04" w:rsidDel="000A113E" w:rsidRDefault="00F41E04" w:rsidP="0061243B">
      <w:pPr>
        <w:spacing w:line="240" w:lineRule="auto"/>
        <w:rPr>
          <w:del w:id="452" w:author="Rohan Pawar" w:date="2023-04-24T09:00:00Z"/>
          <w:rFonts w:cstheme="minorHAnsi"/>
          <w:bCs/>
          <w:sz w:val="32"/>
          <w:szCs w:val="32"/>
        </w:rPr>
      </w:pPr>
      <w:r w:rsidRPr="00F41E04">
        <w:rPr>
          <w:rFonts w:cstheme="minorHAnsi"/>
          <w:bCs/>
          <w:sz w:val="32"/>
          <w:szCs w:val="32"/>
        </w:rPr>
        <w:t>•</w:t>
      </w:r>
      <w:r w:rsidRPr="00F41E04">
        <w:rPr>
          <w:rFonts w:cstheme="minorHAnsi"/>
          <w:bCs/>
          <w:sz w:val="32"/>
          <w:szCs w:val="32"/>
        </w:rPr>
        <w:tab/>
        <w:t>Jinja2==3.0.2</w:t>
      </w:r>
    </w:p>
    <w:p w14:paraId="6936FD47" w14:textId="7E1B22DA" w:rsidR="00F41E04" w:rsidRPr="00F41E04" w:rsidRDefault="00F41E04" w:rsidP="0061243B">
      <w:pPr>
        <w:spacing w:line="240" w:lineRule="auto"/>
        <w:rPr>
          <w:rFonts w:cstheme="minorHAnsi"/>
          <w:bCs/>
          <w:sz w:val="32"/>
          <w:szCs w:val="32"/>
        </w:rPr>
      </w:pPr>
      <w:del w:id="453" w:author="Rohan Pawar" w:date="2023-04-24T09:00:00Z">
        <w:r w:rsidRPr="00F41E04" w:rsidDel="000A113E">
          <w:rPr>
            <w:rFonts w:cstheme="minorHAnsi"/>
            <w:bCs/>
            <w:sz w:val="32"/>
            <w:szCs w:val="32"/>
          </w:rPr>
          <w:delText>•</w:delText>
        </w:r>
        <w:r w:rsidRPr="00F41E04" w:rsidDel="000A113E">
          <w:rPr>
            <w:rFonts w:cstheme="minorHAnsi"/>
            <w:bCs/>
            <w:sz w:val="32"/>
            <w:szCs w:val="32"/>
          </w:rPr>
          <w:tab/>
          <w:delText>MarkupSafe==2.0.1</w:delText>
        </w:r>
      </w:del>
    </w:p>
    <w:p w14:paraId="7D9F8619"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r>
      <w:proofErr w:type="spellStart"/>
      <w:r w:rsidRPr="00F41E04">
        <w:rPr>
          <w:rFonts w:cstheme="minorHAnsi"/>
          <w:bCs/>
          <w:sz w:val="32"/>
          <w:szCs w:val="32"/>
        </w:rPr>
        <w:t>Werkzeug</w:t>
      </w:r>
      <w:proofErr w:type="spellEnd"/>
      <w:r w:rsidRPr="00F41E04">
        <w:rPr>
          <w:rFonts w:cstheme="minorHAnsi"/>
          <w:bCs/>
          <w:sz w:val="32"/>
          <w:szCs w:val="32"/>
        </w:rPr>
        <w:t>==2.0.2</w:t>
      </w:r>
    </w:p>
    <w:p w14:paraId="6BE87034"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r>
      <w:proofErr w:type="spellStart"/>
      <w:r w:rsidRPr="00F41E04">
        <w:rPr>
          <w:rFonts w:cstheme="minorHAnsi"/>
          <w:bCs/>
          <w:sz w:val="32"/>
          <w:szCs w:val="32"/>
        </w:rPr>
        <w:t>argparse</w:t>
      </w:r>
      <w:proofErr w:type="spellEnd"/>
      <w:r w:rsidRPr="00F41E04">
        <w:rPr>
          <w:rFonts w:cstheme="minorHAnsi"/>
          <w:bCs/>
          <w:sz w:val="32"/>
          <w:szCs w:val="32"/>
        </w:rPr>
        <w:t>==1.4.0</w:t>
      </w:r>
    </w:p>
    <w:p w14:paraId="4F25764C" w14:textId="77777777" w:rsidR="00F41E04" w:rsidRPr="00F41E04" w:rsidDel="000A113E" w:rsidRDefault="00F41E04" w:rsidP="0061243B">
      <w:pPr>
        <w:spacing w:line="240" w:lineRule="auto"/>
        <w:rPr>
          <w:del w:id="454" w:author="Rohan Pawar" w:date="2023-04-24T09:01:00Z"/>
          <w:rFonts w:cstheme="minorHAnsi"/>
          <w:bCs/>
          <w:sz w:val="32"/>
          <w:szCs w:val="32"/>
        </w:rPr>
      </w:pPr>
      <w:r w:rsidRPr="00F41E04">
        <w:rPr>
          <w:rFonts w:cstheme="minorHAnsi"/>
          <w:bCs/>
          <w:sz w:val="32"/>
          <w:szCs w:val="32"/>
        </w:rPr>
        <w:t>•</w:t>
      </w:r>
      <w:r w:rsidRPr="00F41E04">
        <w:rPr>
          <w:rFonts w:cstheme="minorHAnsi"/>
          <w:bCs/>
          <w:sz w:val="32"/>
          <w:szCs w:val="32"/>
        </w:rPr>
        <w:tab/>
      </w:r>
      <w:proofErr w:type="spellStart"/>
      <w:r w:rsidRPr="00F41E04">
        <w:rPr>
          <w:rFonts w:cstheme="minorHAnsi"/>
          <w:bCs/>
          <w:sz w:val="32"/>
          <w:szCs w:val="32"/>
        </w:rPr>
        <w:t>dnspython</w:t>
      </w:r>
      <w:proofErr w:type="spellEnd"/>
      <w:r w:rsidRPr="00F41E04">
        <w:rPr>
          <w:rFonts w:cstheme="minorHAnsi"/>
          <w:bCs/>
          <w:sz w:val="32"/>
          <w:szCs w:val="32"/>
        </w:rPr>
        <w:t>==2.1.0</w:t>
      </w:r>
    </w:p>
    <w:p w14:paraId="6B3821BD" w14:textId="5682C663" w:rsidR="00F41E04" w:rsidRPr="00F41E04" w:rsidRDefault="00F41E04" w:rsidP="0061243B">
      <w:pPr>
        <w:spacing w:line="240" w:lineRule="auto"/>
        <w:rPr>
          <w:rFonts w:cstheme="minorHAnsi"/>
          <w:bCs/>
          <w:sz w:val="32"/>
          <w:szCs w:val="32"/>
        </w:rPr>
      </w:pPr>
      <w:del w:id="455" w:author="Rohan Pawar" w:date="2023-04-24T09:01:00Z">
        <w:r w:rsidRPr="00F41E04" w:rsidDel="000A113E">
          <w:rPr>
            <w:rFonts w:cstheme="minorHAnsi"/>
            <w:bCs/>
            <w:sz w:val="32"/>
            <w:szCs w:val="32"/>
          </w:rPr>
          <w:delText>•</w:delText>
        </w:r>
        <w:r w:rsidRPr="00F41E04" w:rsidDel="000A113E">
          <w:rPr>
            <w:rFonts w:cstheme="minorHAnsi"/>
            <w:bCs/>
            <w:sz w:val="32"/>
            <w:szCs w:val="32"/>
          </w:rPr>
          <w:tab/>
          <w:delText>itsdangerous==2.0.1</w:delText>
        </w:r>
      </w:del>
    </w:p>
    <w:p w14:paraId="63735196"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r>
      <w:proofErr w:type="spellStart"/>
      <w:r w:rsidRPr="00F41E04">
        <w:rPr>
          <w:rFonts w:cstheme="minorHAnsi"/>
          <w:bCs/>
          <w:sz w:val="32"/>
          <w:szCs w:val="32"/>
        </w:rPr>
        <w:t>nmap</w:t>
      </w:r>
      <w:proofErr w:type="spellEnd"/>
      <w:r w:rsidRPr="00F41E04">
        <w:rPr>
          <w:rFonts w:cstheme="minorHAnsi"/>
          <w:bCs/>
          <w:sz w:val="32"/>
          <w:szCs w:val="32"/>
        </w:rPr>
        <w:t>==0.6.7</w:t>
      </w:r>
    </w:p>
    <w:p w14:paraId="5A0DC022"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t>requests==2.26.0</w:t>
      </w:r>
    </w:p>
    <w:p w14:paraId="5C90AD9E"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t>six==1.16.0</w:t>
      </w:r>
    </w:p>
    <w:p w14:paraId="35617B5D" w14:textId="77777777" w:rsidR="00F41E04" w:rsidRPr="00F41E04" w:rsidRDefault="00F41E04" w:rsidP="0061243B">
      <w:pPr>
        <w:spacing w:line="240" w:lineRule="auto"/>
        <w:rPr>
          <w:rFonts w:cstheme="minorHAnsi"/>
          <w:bCs/>
          <w:sz w:val="32"/>
          <w:szCs w:val="32"/>
        </w:rPr>
      </w:pPr>
      <w:r w:rsidRPr="00F41E04">
        <w:rPr>
          <w:rFonts w:cstheme="minorHAnsi"/>
          <w:bCs/>
          <w:sz w:val="32"/>
          <w:szCs w:val="32"/>
        </w:rPr>
        <w:t>•</w:t>
      </w:r>
      <w:r w:rsidRPr="00F41E04">
        <w:rPr>
          <w:rFonts w:cstheme="minorHAnsi"/>
          <w:bCs/>
          <w:sz w:val="32"/>
          <w:szCs w:val="32"/>
        </w:rPr>
        <w:tab/>
        <w:t>urllib3==1.26.7</w:t>
      </w:r>
    </w:p>
    <w:p w14:paraId="77C66703" w14:textId="1B5324CD" w:rsidR="00F41E04" w:rsidDel="00A002FA" w:rsidRDefault="00F41E04" w:rsidP="00F41E04">
      <w:pPr>
        <w:rPr>
          <w:del w:id="456" w:author="Rohan Pawar" w:date="2023-04-01T22:58:00Z"/>
          <w:rFonts w:cstheme="minorHAnsi"/>
          <w:bCs/>
          <w:sz w:val="32"/>
          <w:szCs w:val="32"/>
        </w:rPr>
      </w:pPr>
    </w:p>
    <w:p w14:paraId="5FB79AFF" w14:textId="77B8E530" w:rsidR="00F41E04" w:rsidDel="00A002FA" w:rsidRDefault="00F41E04" w:rsidP="00F41E04">
      <w:pPr>
        <w:rPr>
          <w:del w:id="457" w:author="Rohan Pawar" w:date="2023-04-01T22:58:00Z"/>
          <w:rFonts w:cstheme="minorHAnsi"/>
          <w:bCs/>
          <w:sz w:val="32"/>
          <w:szCs w:val="32"/>
        </w:rPr>
      </w:pPr>
    </w:p>
    <w:p w14:paraId="0B3D69B0" w14:textId="4E0C332B" w:rsidR="0061243B" w:rsidDel="00A002FA" w:rsidRDefault="0061243B" w:rsidP="00F41E04">
      <w:pPr>
        <w:rPr>
          <w:del w:id="458" w:author="Rohan Pawar" w:date="2023-04-01T22:58:00Z"/>
          <w:rFonts w:cstheme="minorHAnsi"/>
          <w:bCs/>
          <w:sz w:val="32"/>
          <w:szCs w:val="32"/>
        </w:rPr>
      </w:pPr>
    </w:p>
    <w:p w14:paraId="4513D53C" w14:textId="20132972" w:rsidR="0061243B" w:rsidDel="00A002FA" w:rsidRDefault="0061243B" w:rsidP="00F41E04">
      <w:pPr>
        <w:rPr>
          <w:del w:id="459" w:author="Rohan Pawar" w:date="2023-04-01T22:58:00Z"/>
          <w:rFonts w:cstheme="minorHAnsi"/>
          <w:bCs/>
          <w:sz w:val="32"/>
          <w:szCs w:val="32"/>
        </w:rPr>
      </w:pPr>
    </w:p>
    <w:p w14:paraId="2E39581A" w14:textId="77777777" w:rsidR="00747BD2" w:rsidRDefault="00747BD2" w:rsidP="00F41E04">
      <w:pPr>
        <w:rPr>
          <w:rFonts w:cstheme="minorHAnsi"/>
          <w:bCs/>
          <w:sz w:val="32"/>
          <w:szCs w:val="32"/>
        </w:rPr>
      </w:pPr>
    </w:p>
    <w:p w14:paraId="5A4A7874" w14:textId="77777777" w:rsidR="0061243B" w:rsidRPr="00CE468C" w:rsidRDefault="0061243B" w:rsidP="0061243B">
      <w:pPr>
        <w:rPr>
          <w:rFonts w:cstheme="minorHAnsi"/>
          <w:b/>
          <w:sz w:val="32"/>
          <w:szCs w:val="32"/>
        </w:rPr>
      </w:pPr>
      <w:r w:rsidRPr="00CE468C">
        <w:rPr>
          <w:rFonts w:cstheme="minorHAnsi"/>
          <w:b/>
          <w:sz w:val="32"/>
          <w:szCs w:val="32"/>
        </w:rPr>
        <w:t>Conclusion:</w:t>
      </w:r>
    </w:p>
    <w:p w14:paraId="75FBE43C" w14:textId="4245C8BC" w:rsidR="0061243B" w:rsidRDefault="0061243B" w:rsidP="0061243B">
      <w:pPr>
        <w:rPr>
          <w:ins w:id="460" w:author="Rohan Pawar" w:date="2023-04-01T22:25:00Z"/>
          <w:rFonts w:cstheme="minorHAnsi"/>
          <w:bCs/>
          <w:sz w:val="32"/>
          <w:szCs w:val="32"/>
        </w:rPr>
      </w:pPr>
      <w:r w:rsidRPr="00CE468C">
        <w:rPr>
          <w:rFonts w:cstheme="minorHAnsi"/>
          <w:bCs/>
          <w:sz w:val="32"/>
          <w:szCs w:val="32"/>
        </w:rPr>
        <w:t xml:space="preserve">In conclusion, </w:t>
      </w:r>
      <w:proofErr w:type="spellStart"/>
      <w:r w:rsidRPr="00CE468C">
        <w:rPr>
          <w:rFonts w:cstheme="minorHAnsi"/>
          <w:bCs/>
          <w:sz w:val="32"/>
          <w:szCs w:val="32"/>
        </w:rPr>
        <w:t>Netflask</w:t>
      </w:r>
      <w:proofErr w:type="spellEnd"/>
      <w:r w:rsidRPr="00CE468C">
        <w:rPr>
          <w:rFonts w:cstheme="minorHAnsi"/>
          <w:bCs/>
          <w:sz w:val="32"/>
          <w:szCs w:val="32"/>
        </w:rPr>
        <w:t xml:space="preserve"> is a simple and efficient web application that provides basic network troubleshooting and information gathering functionality. The application is built using Python Flask and follows the MVC architecture. The user interface of the application is designed to be simple and easy to use, and the application handles errors gracefully. While the application has its limitations, it can be a useful tool for users who need to perform basic network troubleshooting and information gathering tasks.</w:t>
      </w:r>
    </w:p>
    <w:p w14:paraId="0A32AF0A" w14:textId="77777777" w:rsidR="0065432D" w:rsidRDefault="0065432D" w:rsidP="0061243B">
      <w:pPr>
        <w:rPr>
          <w:rFonts w:cstheme="minorHAnsi"/>
          <w:bCs/>
          <w:sz w:val="32"/>
          <w:szCs w:val="32"/>
        </w:rPr>
      </w:pPr>
    </w:p>
    <w:p w14:paraId="2B1875CB" w14:textId="77777777" w:rsidR="0065432D" w:rsidRDefault="0065432D" w:rsidP="0065432D">
      <w:pPr>
        <w:rPr>
          <w:ins w:id="461" w:author="Rohan Pawar" w:date="2023-04-01T22:23:00Z"/>
          <w:rFonts w:cstheme="minorHAnsi"/>
          <w:b/>
          <w:sz w:val="32"/>
          <w:szCs w:val="32"/>
        </w:rPr>
      </w:pPr>
      <w:ins w:id="462" w:author="Rohan Pawar" w:date="2023-04-01T22:23:00Z">
        <w:r w:rsidRPr="009577FB">
          <w:rPr>
            <w:rFonts w:cstheme="minorHAnsi"/>
            <w:b/>
            <w:sz w:val="32"/>
            <w:szCs w:val="32"/>
          </w:rPr>
          <w:t>References</w:t>
        </w:r>
        <w:r>
          <w:rPr>
            <w:rFonts w:cstheme="minorHAnsi"/>
            <w:b/>
            <w:sz w:val="32"/>
            <w:szCs w:val="32"/>
          </w:rPr>
          <w:t>:</w:t>
        </w:r>
      </w:ins>
    </w:p>
    <w:p w14:paraId="14FC1930" w14:textId="32617D16" w:rsidR="0065432D" w:rsidRPr="002D232B" w:rsidRDefault="0065432D" w:rsidP="002D232B">
      <w:pPr>
        <w:pStyle w:val="ListParagraph"/>
        <w:numPr>
          <w:ilvl w:val="0"/>
          <w:numId w:val="8"/>
        </w:numPr>
        <w:rPr>
          <w:ins w:id="463" w:author="Rohan Pawar" w:date="2023-04-01T22:23:00Z"/>
          <w:rFonts w:cstheme="minorHAnsi"/>
          <w:bCs/>
          <w:sz w:val="32"/>
          <w:szCs w:val="32"/>
        </w:rPr>
      </w:pPr>
      <w:ins w:id="464" w:author="Rohan Pawar" w:date="2023-04-01T22:23:00Z">
        <w:r w:rsidRPr="002D232B">
          <w:rPr>
            <w:rFonts w:cstheme="minorHAnsi"/>
            <w:bCs/>
            <w:sz w:val="32"/>
            <w:szCs w:val="32"/>
          </w:rPr>
          <w:t xml:space="preserve">Chat GPT3  </w:t>
        </w:r>
        <w:r w:rsidRPr="002D232B">
          <w:rPr>
            <w:rFonts w:cstheme="minorHAnsi"/>
            <w:bCs/>
            <w:color w:val="4472C4" w:themeColor="accent1"/>
            <w:sz w:val="32"/>
            <w:szCs w:val="32"/>
            <w:u w:val="single"/>
          </w:rPr>
          <w:fldChar w:fldCharType="begin"/>
        </w:r>
        <w:r w:rsidRPr="002D232B">
          <w:rPr>
            <w:rFonts w:cstheme="minorHAnsi"/>
            <w:bCs/>
            <w:color w:val="4472C4" w:themeColor="accent1"/>
            <w:sz w:val="32"/>
            <w:szCs w:val="32"/>
            <w:u w:val="single"/>
          </w:rPr>
          <w:instrText xml:space="preserve"> HYPERLINK "https://chat.openai.com" </w:instrText>
        </w:r>
        <w:r w:rsidRPr="002D232B">
          <w:rPr>
            <w:rFonts w:cstheme="minorHAnsi"/>
            <w:bCs/>
            <w:color w:val="4472C4" w:themeColor="accent1"/>
            <w:sz w:val="32"/>
            <w:szCs w:val="32"/>
            <w:u w:val="single"/>
          </w:rPr>
        </w:r>
        <w:r w:rsidRPr="002D232B">
          <w:rPr>
            <w:rFonts w:cstheme="minorHAnsi"/>
            <w:bCs/>
            <w:color w:val="4472C4" w:themeColor="accent1"/>
            <w:sz w:val="32"/>
            <w:szCs w:val="32"/>
            <w:u w:val="single"/>
          </w:rPr>
          <w:fldChar w:fldCharType="separate"/>
        </w:r>
        <w:r w:rsidRPr="002D232B">
          <w:rPr>
            <w:rStyle w:val="Hyperlink"/>
            <w:rFonts w:cstheme="minorHAnsi"/>
            <w:bCs/>
            <w:sz w:val="32"/>
            <w:szCs w:val="32"/>
          </w:rPr>
          <w:t>https://chat.openai.com</w:t>
        </w:r>
        <w:r w:rsidRPr="002D232B">
          <w:rPr>
            <w:rFonts w:cstheme="minorHAnsi"/>
            <w:bCs/>
            <w:color w:val="4472C4" w:themeColor="accent1"/>
            <w:sz w:val="32"/>
            <w:szCs w:val="32"/>
            <w:u w:val="single"/>
          </w:rPr>
          <w:fldChar w:fldCharType="end"/>
        </w:r>
      </w:ins>
    </w:p>
    <w:p w14:paraId="265F09BA" w14:textId="77777777" w:rsidR="0065432D" w:rsidRPr="009577FB" w:rsidRDefault="0065432D" w:rsidP="0065432D">
      <w:pPr>
        <w:pStyle w:val="ListParagraph"/>
        <w:numPr>
          <w:ilvl w:val="0"/>
          <w:numId w:val="8"/>
        </w:numPr>
        <w:rPr>
          <w:ins w:id="465" w:author="Rohan Pawar" w:date="2023-04-01T22:23:00Z"/>
          <w:rFonts w:cstheme="minorHAnsi"/>
          <w:bCs/>
          <w:sz w:val="32"/>
          <w:szCs w:val="32"/>
        </w:rPr>
      </w:pPr>
      <w:ins w:id="466" w:author="Rohan Pawar" w:date="2023-04-01T22:23:00Z">
        <w:r>
          <w:rPr>
            <w:rFonts w:cstheme="minorHAnsi"/>
            <w:bCs/>
            <w:sz w:val="32"/>
            <w:szCs w:val="32"/>
          </w:rPr>
          <w:t xml:space="preserve">Tutorials Point </w:t>
        </w:r>
        <w:r w:rsidRPr="009577FB">
          <w:rPr>
            <w:rFonts w:cstheme="minorHAnsi"/>
            <w:bCs/>
            <w:color w:val="4472C4" w:themeColor="accent1"/>
            <w:sz w:val="32"/>
            <w:szCs w:val="32"/>
            <w:u w:val="single"/>
          </w:rPr>
          <w:t>https://tutorialspoint.com</w:t>
        </w:r>
      </w:ins>
    </w:p>
    <w:p w14:paraId="3314A8BE" w14:textId="4DDC27FC" w:rsidR="0061243B" w:rsidRDefault="0061243B" w:rsidP="00F41E04">
      <w:pPr>
        <w:rPr>
          <w:rFonts w:cstheme="minorHAnsi"/>
          <w:bCs/>
          <w:sz w:val="32"/>
          <w:szCs w:val="32"/>
        </w:rPr>
      </w:pPr>
    </w:p>
    <w:p w14:paraId="4E4C2594" w14:textId="3510B6C8" w:rsidR="0061243B" w:rsidRPr="00F41E04" w:rsidRDefault="0061243B" w:rsidP="00F41E04">
      <w:pPr>
        <w:rPr>
          <w:rFonts w:cstheme="minorHAnsi"/>
          <w:bCs/>
          <w:sz w:val="32"/>
          <w:szCs w:val="32"/>
        </w:rPr>
      </w:pPr>
    </w:p>
    <w:p w14:paraId="116AE231" w14:textId="36218686" w:rsidR="00F41E04" w:rsidRDefault="00F41E04" w:rsidP="00F41E04">
      <w:pPr>
        <w:rPr>
          <w:rFonts w:cstheme="minorHAnsi"/>
          <w:b/>
          <w:sz w:val="32"/>
          <w:szCs w:val="32"/>
        </w:rPr>
      </w:pPr>
      <w:r w:rsidRPr="00F41E04">
        <w:rPr>
          <w:rFonts w:cstheme="minorHAnsi"/>
          <w:b/>
          <w:sz w:val="32"/>
          <w:szCs w:val="32"/>
        </w:rPr>
        <w:t>Student Details:</w:t>
      </w:r>
    </w:p>
    <w:tbl>
      <w:tblPr>
        <w:tblStyle w:val="TableGrid"/>
        <w:tblW w:w="10350" w:type="dxa"/>
        <w:tblInd w:w="-635" w:type="dxa"/>
        <w:tblLook w:val="04A0" w:firstRow="1" w:lastRow="0" w:firstColumn="1" w:lastColumn="0" w:noHBand="0" w:noVBand="1"/>
        <w:tblPrChange w:id="467" w:author="Rohan Pawar" w:date="2023-04-01T22:26:00Z">
          <w:tblPr>
            <w:tblStyle w:val="TableGrid"/>
            <w:tblW w:w="10620" w:type="dxa"/>
            <w:tblInd w:w="-635" w:type="dxa"/>
            <w:tblLook w:val="04A0" w:firstRow="1" w:lastRow="0" w:firstColumn="1" w:lastColumn="0" w:noHBand="0" w:noVBand="1"/>
          </w:tblPr>
        </w:tblPrChange>
      </w:tblPr>
      <w:tblGrid>
        <w:gridCol w:w="1260"/>
        <w:gridCol w:w="1530"/>
        <w:gridCol w:w="2381"/>
        <w:gridCol w:w="1669"/>
        <w:gridCol w:w="3510"/>
        <w:tblGridChange w:id="468">
          <w:tblGrid>
            <w:gridCol w:w="1260"/>
            <w:gridCol w:w="1530"/>
            <w:gridCol w:w="2381"/>
            <w:gridCol w:w="1669"/>
            <w:gridCol w:w="3780"/>
          </w:tblGrid>
        </w:tblGridChange>
      </w:tblGrid>
      <w:tr w:rsidR="00F41E04" w:rsidRPr="00F41E04" w14:paraId="53C530BE" w14:textId="77777777" w:rsidTr="0065432D">
        <w:trPr>
          <w:trHeight w:val="323"/>
          <w:trPrChange w:id="469" w:author="Rohan Pawar" w:date="2023-04-01T22:26:00Z">
            <w:trPr>
              <w:trHeight w:val="323"/>
            </w:trPr>
          </w:trPrChange>
        </w:trPr>
        <w:tc>
          <w:tcPr>
            <w:tcW w:w="1260" w:type="dxa"/>
            <w:tcPrChange w:id="470" w:author="Rohan Pawar" w:date="2023-04-01T22:26:00Z">
              <w:tcPr>
                <w:tcW w:w="1260" w:type="dxa"/>
              </w:tcPr>
            </w:tcPrChange>
          </w:tcPr>
          <w:p w14:paraId="1197A3EB" w14:textId="77777777" w:rsidR="00F41E04" w:rsidRPr="00F41E04" w:rsidRDefault="00F41E04" w:rsidP="009577FB">
            <w:pPr>
              <w:jc w:val="center"/>
              <w:rPr>
                <w:rFonts w:cstheme="minorHAnsi"/>
                <w:b/>
                <w:sz w:val="32"/>
                <w:szCs w:val="32"/>
              </w:rPr>
            </w:pPr>
            <w:r w:rsidRPr="00F41E04">
              <w:rPr>
                <w:rFonts w:cstheme="minorHAnsi"/>
                <w:b/>
                <w:sz w:val="32"/>
                <w:szCs w:val="32"/>
              </w:rPr>
              <w:t>Sr. No.</w:t>
            </w:r>
          </w:p>
        </w:tc>
        <w:tc>
          <w:tcPr>
            <w:tcW w:w="1530" w:type="dxa"/>
            <w:tcPrChange w:id="471" w:author="Rohan Pawar" w:date="2023-04-01T22:26:00Z">
              <w:tcPr>
                <w:tcW w:w="1530" w:type="dxa"/>
              </w:tcPr>
            </w:tcPrChange>
          </w:tcPr>
          <w:p w14:paraId="01781C88" w14:textId="77777777" w:rsidR="00F41E04" w:rsidRPr="00F41E04" w:rsidRDefault="00F41E04" w:rsidP="009577FB">
            <w:pPr>
              <w:jc w:val="center"/>
              <w:rPr>
                <w:rFonts w:cstheme="minorHAnsi"/>
                <w:b/>
                <w:sz w:val="32"/>
                <w:szCs w:val="32"/>
              </w:rPr>
            </w:pPr>
            <w:r w:rsidRPr="00F41E04">
              <w:rPr>
                <w:rFonts w:cstheme="minorHAnsi"/>
                <w:b/>
                <w:sz w:val="32"/>
                <w:szCs w:val="32"/>
              </w:rPr>
              <w:t>Roll No.</w:t>
            </w:r>
          </w:p>
        </w:tc>
        <w:tc>
          <w:tcPr>
            <w:tcW w:w="2381" w:type="dxa"/>
            <w:tcPrChange w:id="472" w:author="Rohan Pawar" w:date="2023-04-01T22:26:00Z">
              <w:tcPr>
                <w:tcW w:w="2381" w:type="dxa"/>
              </w:tcPr>
            </w:tcPrChange>
          </w:tcPr>
          <w:p w14:paraId="77EB3CAF" w14:textId="77777777" w:rsidR="00F41E04" w:rsidRPr="00F41E04" w:rsidRDefault="00F41E04" w:rsidP="009577FB">
            <w:pPr>
              <w:jc w:val="center"/>
              <w:rPr>
                <w:rFonts w:cstheme="minorHAnsi"/>
                <w:b/>
                <w:sz w:val="32"/>
                <w:szCs w:val="32"/>
              </w:rPr>
            </w:pPr>
            <w:r w:rsidRPr="00F41E04">
              <w:rPr>
                <w:rFonts w:cstheme="minorHAnsi"/>
                <w:b/>
                <w:sz w:val="32"/>
                <w:szCs w:val="32"/>
              </w:rPr>
              <w:t>Enrollment No.</w:t>
            </w:r>
          </w:p>
        </w:tc>
        <w:tc>
          <w:tcPr>
            <w:tcW w:w="1669" w:type="dxa"/>
            <w:tcPrChange w:id="473" w:author="Rohan Pawar" w:date="2023-04-01T22:26:00Z">
              <w:tcPr>
                <w:tcW w:w="1669" w:type="dxa"/>
              </w:tcPr>
            </w:tcPrChange>
          </w:tcPr>
          <w:p w14:paraId="1683F705" w14:textId="77777777" w:rsidR="00F41E04" w:rsidRPr="00F41E04" w:rsidRDefault="00F41E04" w:rsidP="009577FB">
            <w:pPr>
              <w:jc w:val="center"/>
              <w:rPr>
                <w:rFonts w:cstheme="minorHAnsi"/>
                <w:b/>
                <w:sz w:val="32"/>
                <w:szCs w:val="32"/>
              </w:rPr>
            </w:pPr>
            <w:r w:rsidRPr="00F41E04">
              <w:rPr>
                <w:rFonts w:cstheme="minorHAnsi"/>
                <w:b/>
                <w:sz w:val="32"/>
                <w:szCs w:val="32"/>
              </w:rPr>
              <w:t>Exam Seat No.</w:t>
            </w:r>
          </w:p>
        </w:tc>
        <w:tc>
          <w:tcPr>
            <w:tcW w:w="3510" w:type="dxa"/>
            <w:tcPrChange w:id="474" w:author="Rohan Pawar" w:date="2023-04-01T22:26:00Z">
              <w:tcPr>
                <w:tcW w:w="3780" w:type="dxa"/>
              </w:tcPr>
            </w:tcPrChange>
          </w:tcPr>
          <w:p w14:paraId="5FA839FB" w14:textId="77777777" w:rsidR="00F41E04" w:rsidRPr="00F41E04" w:rsidRDefault="00F41E04" w:rsidP="009577FB">
            <w:pPr>
              <w:jc w:val="center"/>
              <w:rPr>
                <w:rFonts w:cstheme="minorHAnsi"/>
                <w:b/>
                <w:sz w:val="32"/>
                <w:szCs w:val="32"/>
              </w:rPr>
            </w:pPr>
            <w:r w:rsidRPr="00F41E04">
              <w:rPr>
                <w:rFonts w:cstheme="minorHAnsi"/>
                <w:b/>
                <w:sz w:val="32"/>
                <w:szCs w:val="32"/>
              </w:rPr>
              <w:t>Name of the Student</w:t>
            </w:r>
          </w:p>
        </w:tc>
      </w:tr>
      <w:tr w:rsidR="00F41E04" w:rsidRPr="00F41E04" w14:paraId="7F127E8F" w14:textId="77777777" w:rsidTr="0065432D">
        <w:trPr>
          <w:trHeight w:val="476"/>
          <w:trPrChange w:id="475" w:author="Rohan Pawar" w:date="2023-04-01T22:26:00Z">
            <w:trPr>
              <w:trHeight w:val="476"/>
            </w:trPr>
          </w:trPrChange>
        </w:trPr>
        <w:tc>
          <w:tcPr>
            <w:tcW w:w="1260" w:type="dxa"/>
            <w:tcPrChange w:id="476" w:author="Rohan Pawar" w:date="2023-04-01T22:26:00Z">
              <w:tcPr>
                <w:tcW w:w="1260" w:type="dxa"/>
              </w:tcPr>
            </w:tcPrChange>
          </w:tcPr>
          <w:p w14:paraId="4EEBCBB4" w14:textId="77777777" w:rsidR="00F41E04" w:rsidRPr="00F41E04" w:rsidRDefault="00F41E04" w:rsidP="009577FB">
            <w:pPr>
              <w:jc w:val="center"/>
              <w:rPr>
                <w:rFonts w:cstheme="minorHAnsi"/>
                <w:sz w:val="32"/>
                <w:szCs w:val="32"/>
              </w:rPr>
            </w:pPr>
            <w:r w:rsidRPr="00F41E04">
              <w:rPr>
                <w:rFonts w:cstheme="minorHAnsi"/>
                <w:sz w:val="32"/>
                <w:szCs w:val="32"/>
              </w:rPr>
              <w:t>1</w:t>
            </w:r>
          </w:p>
        </w:tc>
        <w:tc>
          <w:tcPr>
            <w:tcW w:w="1530" w:type="dxa"/>
            <w:tcPrChange w:id="477" w:author="Rohan Pawar" w:date="2023-04-01T22:26:00Z">
              <w:tcPr>
                <w:tcW w:w="1530" w:type="dxa"/>
              </w:tcPr>
            </w:tcPrChange>
          </w:tcPr>
          <w:p w14:paraId="46F29AB2" w14:textId="77777777" w:rsidR="00F41E04" w:rsidRPr="00F41E04" w:rsidRDefault="00F41E04" w:rsidP="009577FB">
            <w:pPr>
              <w:jc w:val="center"/>
              <w:rPr>
                <w:rFonts w:cstheme="minorHAnsi"/>
                <w:sz w:val="32"/>
                <w:szCs w:val="32"/>
              </w:rPr>
            </w:pPr>
            <w:r w:rsidRPr="00F41E04">
              <w:rPr>
                <w:rFonts w:cstheme="minorHAnsi"/>
                <w:sz w:val="32"/>
                <w:szCs w:val="32"/>
              </w:rPr>
              <w:t>3106</w:t>
            </w:r>
          </w:p>
        </w:tc>
        <w:tc>
          <w:tcPr>
            <w:tcW w:w="2381" w:type="dxa"/>
            <w:tcPrChange w:id="478" w:author="Rohan Pawar" w:date="2023-04-01T22:26:00Z">
              <w:tcPr>
                <w:tcW w:w="2381" w:type="dxa"/>
              </w:tcPr>
            </w:tcPrChange>
          </w:tcPr>
          <w:p w14:paraId="6425847D" w14:textId="77777777" w:rsidR="00F41E04" w:rsidRPr="00F41E04" w:rsidRDefault="00F41E04" w:rsidP="009577FB">
            <w:pPr>
              <w:jc w:val="center"/>
              <w:rPr>
                <w:rFonts w:cstheme="minorHAnsi"/>
                <w:sz w:val="32"/>
                <w:szCs w:val="32"/>
              </w:rPr>
            </w:pPr>
            <w:r w:rsidRPr="00F41E04">
              <w:rPr>
                <w:rFonts w:cstheme="minorHAnsi"/>
                <w:sz w:val="32"/>
                <w:szCs w:val="32"/>
              </w:rPr>
              <w:t>2011630007</w:t>
            </w:r>
          </w:p>
        </w:tc>
        <w:tc>
          <w:tcPr>
            <w:tcW w:w="1669" w:type="dxa"/>
            <w:tcPrChange w:id="479" w:author="Rohan Pawar" w:date="2023-04-01T22:26:00Z">
              <w:tcPr>
                <w:tcW w:w="1669" w:type="dxa"/>
              </w:tcPr>
            </w:tcPrChange>
          </w:tcPr>
          <w:p w14:paraId="0E58A9D9" w14:textId="62C56F4B" w:rsidR="00F41E04" w:rsidRPr="00F41E04" w:rsidRDefault="00895D52" w:rsidP="009577FB">
            <w:pPr>
              <w:jc w:val="center"/>
              <w:rPr>
                <w:rFonts w:cstheme="minorHAnsi"/>
                <w:sz w:val="32"/>
                <w:szCs w:val="32"/>
              </w:rPr>
            </w:pPr>
            <w:ins w:id="480" w:author="Rohan Pawar" w:date="2023-04-23T12:04:00Z">
              <w:r>
                <w:rPr>
                  <w:rFonts w:cstheme="minorHAnsi"/>
                  <w:sz w:val="32"/>
                  <w:szCs w:val="32"/>
                </w:rPr>
                <w:t>448284</w:t>
              </w:r>
            </w:ins>
          </w:p>
        </w:tc>
        <w:tc>
          <w:tcPr>
            <w:tcW w:w="3510" w:type="dxa"/>
            <w:tcPrChange w:id="481" w:author="Rohan Pawar" w:date="2023-04-01T22:26:00Z">
              <w:tcPr>
                <w:tcW w:w="3780" w:type="dxa"/>
              </w:tcPr>
            </w:tcPrChange>
          </w:tcPr>
          <w:p w14:paraId="7A7895A9" w14:textId="77777777" w:rsidR="00F41E04" w:rsidRPr="00F41E04" w:rsidRDefault="00F41E04" w:rsidP="00F41E04">
            <w:pPr>
              <w:jc w:val="center"/>
              <w:rPr>
                <w:rFonts w:cstheme="minorHAnsi"/>
                <w:sz w:val="32"/>
                <w:szCs w:val="32"/>
              </w:rPr>
            </w:pPr>
            <w:r w:rsidRPr="00F41E04">
              <w:rPr>
                <w:rFonts w:cstheme="minorHAnsi"/>
                <w:sz w:val="32"/>
                <w:szCs w:val="32"/>
              </w:rPr>
              <w:t>Rohan Prakash Pawar</w:t>
            </w:r>
          </w:p>
        </w:tc>
      </w:tr>
    </w:tbl>
    <w:p w14:paraId="3F328EA8" w14:textId="77777777" w:rsidR="00F41E04" w:rsidRPr="00F41E04" w:rsidDel="0065432D" w:rsidRDefault="00F41E04" w:rsidP="00F41E04">
      <w:pPr>
        <w:rPr>
          <w:del w:id="482" w:author="Rohan Pawar" w:date="2023-04-01T22:26:00Z"/>
          <w:rFonts w:cstheme="minorHAnsi"/>
          <w:b/>
          <w:sz w:val="32"/>
          <w:szCs w:val="32"/>
        </w:rPr>
      </w:pPr>
    </w:p>
    <w:p w14:paraId="181D4BF1" w14:textId="62FB64E1" w:rsidR="00823B15" w:rsidRDefault="00823B15" w:rsidP="0053057B">
      <w:pPr>
        <w:rPr>
          <w:rFonts w:cstheme="minorHAnsi"/>
          <w:bCs/>
          <w:sz w:val="32"/>
          <w:szCs w:val="32"/>
        </w:rPr>
      </w:pPr>
    </w:p>
    <w:p w14:paraId="615A08CB" w14:textId="561033A7" w:rsidR="00A23EF8" w:rsidRDefault="00A23EF8" w:rsidP="0053057B">
      <w:pPr>
        <w:pBdr>
          <w:bottom w:val="single" w:sz="12" w:space="1" w:color="auto"/>
        </w:pBdr>
        <w:rPr>
          <w:rFonts w:cstheme="minorHAnsi"/>
          <w:bCs/>
          <w:sz w:val="32"/>
          <w:szCs w:val="32"/>
        </w:rPr>
      </w:pPr>
    </w:p>
    <w:p w14:paraId="727E56B1" w14:textId="73D0C34D" w:rsidR="00A23EF8" w:rsidRDefault="00A23EF8" w:rsidP="0053057B">
      <w:pPr>
        <w:rPr>
          <w:rFonts w:cstheme="minorHAnsi"/>
          <w:bCs/>
          <w:sz w:val="32"/>
          <w:szCs w:val="32"/>
        </w:rPr>
      </w:pPr>
    </w:p>
    <w:p w14:paraId="2AE15CAE" w14:textId="78AD0964" w:rsidR="00A23EF8" w:rsidRPr="00A23EF8" w:rsidDel="0065432D" w:rsidRDefault="00A23EF8" w:rsidP="00A23EF8">
      <w:pPr>
        <w:jc w:val="center"/>
        <w:rPr>
          <w:del w:id="483" w:author="Rohan Pawar" w:date="2023-04-01T22:25:00Z"/>
          <w:rFonts w:cstheme="minorHAnsi"/>
          <w:b/>
          <w:sz w:val="32"/>
          <w:szCs w:val="32"/>
        </w:rPr>
      </w:pPr>
      <w:r w:rsidRPr="00A23EF8">
        <w:rPr>
          <w:rFonts w:cstheme="minorHAnsi"/>
          <w:b/>
          <w:sz w:val="32"/>
          <w:szCs w:val="32"/>
        </w:rPr>
        <w:t>*** End of the report ***</w:t>
      </w:r>
    </w:p>
    <w:p w14:paraId="427048B6" w14:textId="68A241A9" w:rsidR="00823B15" w:rsidRPr="00CE468C" w:rsidDel="0065432D" w:rsidRDefault="00823B15" w:rsidP="0053057B">
      <w:pPr>
        <w:rPr>
          <w:del w:id="484" w:author="Rohan Pawar" w:date="2023-04-01T22:25:00Z"/>
          <w:rFonts w:cstheme="minorHAnsi"/>
          <w:bCs/>
          <w:sz w:val="32"/>
          <w:szCs w:val="32"/>
        </w:rPr>
      </w:pPr>
    </w:p>
    <w:p w14:paraId="33BDDE8A" w14:textId="77777777" w:rsidR="00823B15" w:rsidRPr="00CE468C" w:rsidRDefault="00823B15">
      <w:pPr>
        <w:jc w:val="center"/>
        <w:rPr>
          <w:rFonts w:cstheme="minorHAnsi"/>
          <w:bCs/>
          <w:sz w:val="32"/>
          <w:szCs w:val="32"/>
        </w:rPr>
        <w:pPrChange w:id="485" w:author="Rohan Pawar" w:date="2023-04-01T22:25:00Z">
          <w:pPr/>
        </w:pPrChange>
      </w:pPr>
    </w:p>
    <w:sectPr w:rsidR="00823B15" w:rsidRPr="00CE468C" w:rsidSect="00C0282D">
      <w:footerReference w:type="default" r:id="rId16"/>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CE00E" w14:textId="77777777" w:rsidR="008459EB" w:rsidRDefault="008459EB" w:rsidP="00414337">
      <w:pPr>
        <w:spacing w:after="0" w:line="240" w:lineRule="auto"/>
      </w:pPr>
      <w:r>
        <w:separator/>
      </w:r>
    </w:p>
  </w:endnote>
  <w:endnote w:type="continuationSeparator" w:id="0">
    <w:p w14:paraId="7C594007" w14:textId="77777777" w:rsidR="008459EB" w:rsidRDefault="008459EB" w:rsidP="0041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86" w:author="Rohan Pawar" w:date="2023-04-01T22:46:00Z"/>
  <w:sdt>
    <w:sdtPr>
      <w:id w:val="-543283361"/>
      <w:docPartObj>
        <w:docPartGallery w:val="Page Numbers (Bottom of Page)"/>
        <w:docPartUnique/>
      </w:docPartObj>
    </w:sdtPr>
    <w:sdtEndPr>
      <w:rPr>
        <w:noProof/>
      </w:rPr>
    </w:sdtEndPr>
    <w:sdtContent>
      <w:customXmlInsRangeEnd w:id="486"/>
      <w:p w14:paraId="27024A9F" w14:textId="6CA0CC70" w:rsidR="006B486E" w:rsidRDefault="006B486E">
        <w:pPr>
          <w:pStyle w:val="Footer"/>
          <w:jc w:val="center"/>
          <w:rPr>
            <w:ins w:id="487" w:author="Rohan Pawar" w:date="2023-04-01T22:46:00Z"/>
          </w:rPr>
        </w:pPr>
        <w:ins w:id="488" w:author="Rohan Pawar" w:date="2023-04-01T22:46:00Z">
          <w:r>
            <w:fldChar w:fldCharType="begin"/>
          </w:r>
          <w:r>
            <w:instrText xml:space="preserve"> PAGE   \* MERGEFORMAT </w:instrText>
          </w:r>
          <w:r>
            <w:fldChar w:fldCharType="separate"/>
          </w:r>
          <w:r>
            <w:rPr>
              <w:noProof/>
            </w:rPr>
            <w:t>2</w:t>
          </w:r>
          <w:r>
            <w:rPr>
              <w:noProof/>
            </w:rPr>
            <w:fldChar w:fldCharType="end"/>
          </w:r>
        </w:ins>
      </w:p>
      <w:customXmlInsRangeStart w:id="489" w:author="Rohan Pawar" w:date="2023-04-01T22:46:00Z"/>
    </w:sdtContent>
  </w:sdt>
  <w:customXmlInsRangeEnd w:id="489"/>
  <w:p w14:paraId="77F95C08" w14:textId="77777777" w:rsidR="006B486E" w:rsidRDefault="006B48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CE843" w14:textId="77777777" w:rsidR="008459EB" w:rsidRDefault="008459EB" w:rsidP="00414337">
      <w:pPr>
        <w:spacing w:after="0" w:line="240" w:lineRule="auto"/>
      </w:pPr>
      <w:r>
        <w:separator/>
      </w:r>
    </w:p>
  </w:footnote>
  <w:footnote w:type="continuationSeparator" w:id="0">
    <w:p w14:paraId="3B7A4EF3" w14:textId="77777777" w:rsidR="008459EB" w:rsidRDefault="008459EB" w:rsidP="00414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7CD"/>
    <w:multiLevelType w:val="hybridMultilevel"/>
    <w:tmpl w:val="940AD9C2"/>
    <w:lvl w:ilvl="0" w:tplc="6CAC76EA">
      <w:start w:val="1"/>
      <w:numFmt w:val="decimal"/>
      <w:lvlText w:val="%1."/>
      <w:lvlJc w:val="left"/>
      <w:pPr>
        <w:ind w:left="457" w:hanging="360"/>
      </w:pPr>
      <w:rPr>
        <w:rFonts w:hint="default"/>
      </w:rPr>
    </w:lvl>
    <w:lvl w:ilvl="1" w:tplc="40090019" w:tentative="1">
      <w:start w:val="1"/>
      <w:numFmt w:val="lowerLetter"/>
      <w:lvlText w:val="%2."/>
      <w:lvlJc w:val="left"/>
      <w:pPr>
        <w:ind w:left="1177" w:hanging="360"/>
      </w:pPr>
    </w:lvl>
    <w:lvl w:ilvl="2" w:tplc="4009001B" w:tentative="1">
      <w:start w:val="1"/>
      <w:numFmt w:val="lowerRoman"/>
      <w:lvlText w:val="%3."/>
      <w:lvlJc w:val="right"/>
      <w:pPr>
        <w:ind w:left="1897" w:hanging="180"/>
      </w:pPr>
    </w:lvl>
    <w:lvl w:ilvl="3" w:tplc="4009000F" w:tentative="1">
      <w:start w:val="1"/>
      <w:numFmt w:val="decimal"/>
      <w:lvlText w:val="%4."/>
      <w:lvlJc w:val="left"/>
      <w:pPr>
        <w:ind w:left="2617" w:hanging="360"/>
      </w:pPr>
    </w:lvl>
    <w:lvl w:ilvl="4" w:tplc="40090019" w:tentative="1">
      <w:start w:val="1"/>
      <w:numFmt w:val="lowerLetter"/>
      <w:lvlText w:val="%5."/>
      <w:lvlJc w:val="left"/>
      <w:pPr>
        <w:ind w:left="3337" w:hanging="360"/>
      </w:pPr>
    </w:lvl>
    <w:lvl w:ilvl="5" w:tplc="4009001B" w:tentative="1">
      <w:start w:val="1"/>
      <w:numFmt w:val="lowerRoman"/>
      <w:lvlText w:val="%6."/>
      <w:lvlJc w:val="right"/>
      <w:pPr>
        <w:ind w:left="4057" w:hanging="180"/>
      </w:pPr>
    </w:lvl>
    <w:lvl w:ilvl="6" w:tplc="4009000F" w:tentative="1">
      <w:start w:val="1"/>
      <w:numFmt w:val="decimal"/>
      <w:lvlText w:val="%7."/>
      <w:lvlJc w:val="left"/>
      <w:pPr>
        <w:ind w:left="4777" w:hanging="360"/>
      </w:pPr>
    </w:lvl>
    <w:lvl w:ilvl="7" w:tplc="40090019" w:tentative="1">
      <w:start w:val="1"/>
      <w:numFmt w:val="lowerLetter"/>
      <w:lvlText w:val="%8."/>
      <w:lvlJc w:val="left"/>
      <w:pPr>
        <w:ind w:left="5497" w:hanging="360"/>
      </w:pPr>
    </w:lvl>
    <w:lvl w:ilvl="8" w:tplc="4009001B" w:tentative="1">
      <w:start w:val="1"/>
      <w:numFmt w:val="lowerRoman"/>
      <w:lvlText w:val="%9."/>
      <w:lvlJc w:val="right"/>
      <w:pPr>
        <w:ind w:left="6217" w:hanging="180"/>
      </w:pPr>
    </w:lvl>
  </w:abstractNum>
  <w:abstractNum w:abstractNumId="1" w15:restartNumberingAfterBreak="0">
    <w:nsid w:val="15C9639C"/>
    <w:multiLevelType w:val="hybridMultilevel"/>
    <w:tmpl w:val="6A3016A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AB053B8"/>
    <w:multiLevelType w:val="multilevel"/>
    <w:tmpl w:val="E6E44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C37DE7"/>
    <w:multiLevelType w:val="multilevel"/>
    <w:tmpl w:val="CDF496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927A99"/>
    <w:multiLevelType w:val="hybridMultilevel"/>
    <w:tmpl w:val="3B0EDADE"/>
    <w:lvl w:ilvl="0" w:tplc="36B29DFC">
      <w:start w:val="1"/>
      <w:numFmt w:val="decimal"/>
      <w:lvlText w:val="%1."/>
      <w:lvlJc w:val="left"/>
      <w:pPr>
        <w:ind w:left="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6F49B7E">
      <w:start w:val="1"/>
      <w:numFmt w:val="lowerLetter"/>
      <w:lvlText w:val="%2"/>
      <w:lvlJc w:val="left"/>
      <w:pPr>
        <w:ind w:left="15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18889A">
      <w:start w:val="1"/>
      <w:numFmt w:val="lowerRoman"/>
      <w:lvlText w:val="%3"/>
      <w:lvlJc w:val="left"/>
      <w:pPr>
        <w:ind w:left="2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4CB5FC">
      <w:start w:val="1"/>
      <w:numFmt w:val="decimal"/>
      <w:lvlText w:val="%4"/>
      <w:lvlJc w:val="left"/>
      <w:pPr>
        <w:ind w:left="3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52D060">
      <w:start w:val="1"/>
      <w:numFmt w:val="lowerLetter"/>
      <w:lvlText w:val="%5"/>
      <w:lvlJc w:val="left"/>
      <w:pPr>
        <w:ind w:left="3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AC6EE8">
      <w:start w:val="1"/>
      <w:numFmt w:val="lowerRoman"/>
      <w:lvlText w:val="%6"/>
      <w:lvlJc w:val="left"/>
      <w:pPr>
        <w:ind w:left="4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6AF102">
      <w:start w:val="1"/>
      <w:numFmt w:val="decimal"/>
      <w:lvlText w:val="%7"/>
      <w:lvlJc w:val="left"/>
      <w:pPr>
        <w:ind w:left="5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44E0EC">
      <w:start w:val="1"/>
      <w:numFmt w:val="lowerLetter"/>
      <w:lvlText w:val="%8"/>
      <w:lvlJc w:val="left"/>
      <w:pPr>
        <w:ind w:left="5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FEAC94">
      <w:start w:val="1"/>
      <w:numFmt w:val="lowerRoman"/>
      <w:lvlText w:val="%9"/>
      <w:lvlJc w:val="left"/>
      <w:pPr>
        <w:ind w:left="6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BF1A8F"/>
    <w:multiLevelType w:val="multilevel"/>
    <w:tmpl w:val="42B44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9E26E8"/>
    <w:multiLevelType w:val="hybridMultilevel"/>
    <w:tmpl w:val="80CEC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830B0A"/>
    <w:multiLevelType w:val="hybridMultilevel"/>
    <w:tmpl w:val="823CCBCE"/>
    <w:lvl w:ilvl="0" w:tplc="CA5234FE">
      <w:start w:val="1"/>
      <w:numFmt w:val="decimal"/>
      <w:lvlText w:val="%1."/>
      <w:lvlJc w:val="left"/>
      <w:pPr>
        <w:ind w:left="409" w:hanging="360"/>
      </w:pPr>
      <w:rPr>
        <w:rFonts w:hint="default"/>
      </w:rPr>
    </w:lvl>
    <w:lvl w:ilvl="1" w:tplc="40090019" w:tentative="1">
      <w:start w:val="1"/>
      <w:numFmt w:val="lowerLetter"/>
      <w:lvlText w:val="%2."/>
      <w:lvlJc w:val="left"/>
      <w:pPr>
        <w:ind w:left="1129" w:hanging="360"/>
      </w:pPr>
    </w:lvl>
    <w:lvl w:ilvl="2" w:tplc="4009001B" w:tentative="1">
      <w:start w:val="1"/>
      <w:numFmt w:val="lowerRoman"/>
      <w:lvlText w:val="%3."/>
      <w:lvlJc w:val="right"/>
      <w:pPr>
        <w:ind w:left="1849" w:hanging="180"/>
      </w:pPr>
    </w:lvl>
    <w:lvl w:ilvl="3" w:tplc="4009000F" w:tentative="1">
      <w:start w:val="1"/>
      <w:numFmt w:val="decimal"/>
      <w:lvlText w:val="%4."/>
      <w:lvlJc w:val="left"/>
      <w:pPr>
        <w:ind w:left="2569" w:hanging="360"/>
      </w:pPr>
    </w:lvl>
    <w:lvl w:ilvl="4" w:tplc="40090019" w:tentative="1">
      <w:start w:val="1"/>
      <w:numFmt w:val="lowerLetter"/>
      <w:lvlText w:val="%5."/>
      <w:lvlJc w:val="left"/>
      <w:pPr>
        <w:ind w:left="3289" w:hanging="360"/>
      </w:pPr>
    </w:lvl>
    <w:lvl w:ilvl="5" w:tplc="4009001B" w:tentative="1">
      <w:start w:val="1"/>
      <w:numFmt w:val="lowerRoman"/>
      <w:lvlText w:val="%6."/>
      <w:lvlJc w:val="right"/>
      <w:pPr>
        <w:ind w:left="4009" w:hanging="180"/>
      </w:pPr>
    </w:lvl>
    <w:lvl w:ilvl="6" w:tplc="4009000F" w:tentative="1">
      <w:start w:val="1"/>
      <w:numFmt w:val="decimal"/>
      <w:lvlText w:val="%7."/>
      <w:lvlJc w:val="left"/>
      <w:pPr>
        <w:ind w:left="4729" w:hanging="360"/>
      </w:pPr>
    </w:lvl>
    <w:lvl w:ilvl="7" w:tplc="40090019" w:tentative="1">
      <w:start w:val="1"/>
      <w:numFmt w:val="lowerLetter"/>
      <w:lvlText w:val="%8."/>
      <w:lvlJc w:val="left"/>
      <w:pPr>
        <w:ind w:left="5449" w:hanging="360"/>
      </w:pPr>
    </w:lvl>
    <w:lvl w:ilvl="8" w:tplc="4009001B" w:tentative="1">
      <w:start w:val="1"/>
      <w:numFmt w:val="lowerRoman"/>
      <w:lvlText w:val="%9."/>
      <w:lvlJc w:val="right"/>
      <w:pPr>
        <w:ind w:left="6169" w:hanging="180"/>
      </w:pPr>
    </w:lvl>
  </w:abstractNum>
  <w:abstractNum w:abstractNumId="8" w15:restartNumberingAfterBreak="0">
    <w:nsid w:val="5BC30E8B"/>
    <w:multiLevelType w:val="hybridMultilevel"/>
    <w:tmpl w:val="7646BD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2667783"/>
    <w:multiLevelType w:val="hybridMultilevel"/>
    <w:tmpl w:val="9BD009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604647">
    <w:abstractNumId w:val="5"/>
  </w:num>
  <w:num w:numId="2" w16cid:durableId="9887512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9522715">
    <w:abstractNumId w:val="2"/>
  </w:num>
  <w:num w:numId="4" w16cid:durableId="822967745">
    <w:abstractNumId w:val="4"/>
  </w:num>
  <w:num w:numId="5" w16cid:durableId="6562859">
    <w:abstractNumId w:val="6"/>
  </w:num>
  <w:num w:numId="6" w16cid:durableId="1773160013">
    <w:abstractNumId w:val="9"/>
  </w:num>
  <w:num w:numId="7" w16cid:durableId="980960178">
    <w:abstractNumId w:val="1"/>
  </w:num>
  <w:num w:numId="8" w16cid:durableId="1351638924">
    <w:abstractNumId w:val="8"/>
  </w:num>
  <w:num w:numId="9" w16cid:durableId="282612829">
    <w:abstractNumId w:val="0"/>
  </w:num>
  <w:num w:numId="10" w16cid:durableId="46199568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han Pawar">
    <w15:presenceInfo w15:providerId="Windows Live" w15:userId="caad752582da3b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7B"/>
    <w:rsid w:val="000419BA"/>
    <w:rsid w:val="000A113E"/>
    <w:rsid w:val="00110B07"/>
    <w:rsid w:val="002A2C1F"/>
    <w:rsid w:val="002D232B"/>
    <w:rsid w:val="0034268A"/>
    <w:rsid w:val="00414337"/>
    <w:rsid w:val="00507D36"/>
    <w:rsid w:val="0053057B"/>
    <w:rsid w:val="00566AE8"/>
    <w:rsid w:val="00575409"/>
    <w:rsid w:val="0061243B"/>
    <w:rsid w:val="0065432D"/>
    <w:rsid w:val="006B486E"/>
    <w:rsid w:val="006F61F5"/>
    <w:rsid w:val="00747BD2"/>
    <w:rsid w:val="00823B15"/>
    <w:rsid w:val="008459EB"/>
    <w:rsid w:val="008916BD"/>
    <w:rsid w:val="00895D52"/>
    <w:rsid w:val="009055CF"/>
    <w:rsid w:val="00A002FA"/>
    <w:rsid w:val="00A23EF8"/>
    <w:rsid w:val="00A6456C"/>
    <w:rsid w:val="00C0282D"/>
    <w:rsid w:val="00CE468C"/>
    <w:rsid w:val="00F41E04"/>
    <w:rsid w:val="00F828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DA51"/>
  <w15:chartTrackingRefBased/>
  <w15:docId w15:val="{0F5147D5-44AF-42DC-A880-9A5106C3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E0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05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41E04"/>
    <w:rPr>
      <w:color w:val="0563C1" w:themeColor="hyperlink"/>
      <w:u w:val="single"/>
    </w:rPr>
  </w:style>
  <w:style w:type="character" w:styleId="UnresolvedMention">
    <w:name w:val="Unresolved Mention"/>
    <w:basedOn w:val="DefaultParagraphFont"/>
    <w:uiPriority w:val="99"/>
    <w:semiHidden/>
    <w:unhideWhenUsed/>
    <w:rsid w:val="00F41E04"/>
    <w:rPr>
      <w:color w:val="605E5C"/>
      <w:shd w:val="clear" w:color="auto" w:fill="E1DFDD"/>
    </w:rPr>
  </w:style>
  <w:style w:type="table" w:customStyle="1" w:styleId="TableGrid0">
    <w:name w:val="TableGrid"/>
    <w:rsid w:val="00A23EF8"/>
    <w:pPr>
      <w:spacing w:after="0" w:line="240" w:lineRule="auto"/>
    </w:pPr>
    <w:rPr>
      <w:rFonts w:eastAsiaTheme="minorEastAsia"/>
      <w:szCs w:val="20"/>
      <w:lang w:eastAsia="en-IN" w:bidi="mr-IN"/>
    </w:rPr>
    <w:tblPr>
      <w:tblCellMar>
        <w:top w:w="0" w:type="dxa"/>
        <w:left w:w="0" w:type="dxa"/>
        <w:bottom w:w="0" w:type="dxa"/>
        <w:right w:w="0" w:type="dxa"/>
      </w:tblCellMar>
    </w:tblPr>
  </w:style>
  <w:style w:type="paragraph" w:styleId="ListParagraph">
    <w:name w:val="List Paragraph"/>
    <w:basedOn w:val="Normal"/>
    <w:uiPriority w:val="34"/>
    <w:qFormat/>
    <w:rsid w:val="00A23EF8"/>
    <w:pPr>
      <w:ind w:left="720"/>
      <w:contextualSpacing/>
    </w:pPr>
  </w:style>
  <w:style w:type="paragraph" w:styleId="Revision">
    <w:name w:val="Revision"/>
    <w:hidden/>
    <w:uiPriority w:val="99"/>
    <w:semiHidden/>
    <w:rsid w:val="00A23EF8"/>
    <w:pPr>
      <w:spacing w:after="0" w:line="240" w:lineRule="auto"/>
    </w:pPr>
    <w:rPr>
      <w:lang w:val="en-US"/>
    </w:rPr>
  </w:style>
  <w:style w:type="paragraph" w:styleId="Header">
    <w:name w:val="header"/>
    <w:basedOn w:val="Normal"/>
    <w:link w:val="HeaderChar"/>
    <w:uiPriority w:val="99"/>
    <w:unhideWhenUsed/>
    <w:rsid w:val="00414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4337"/>
    <w:rPr>
      <w:lang w:val="en-US"/>
    </w:rPr>
  </w:style>
  <w:style w:type="paragraph" w:styleId="Footer">
    <w:name w:val="footer"/>
    <w:basedOn w:val="Normal"/>
    <w:link w:val="FooterChar"/>
    <w:uiPriority w:val="99"/>
    <w:unhideWhenUsed/>
    <w:rsid w:val="00414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433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6080">
      <w:bodyDiv w:val="1"/>
      <w:marLeft w:val="0"/>
      <w:marRight w:val="0"/>
      <w:marTop w:val="0"/>
      <w:marBottom w:val="0"/>
      <w:divBdr>
        <w:top w:val="none" w:sz="0" w:space="0" w:color="auto"/>
        <w:left w:val="none" w:sz="0" w:space="0" w:color="auto"/>
        <w:bottom w:val="none" w:sz="0" w:space="0" w:color="auto"/>
        <w:right w:val="none" w:sz="0" w:space="0" w:color="auto"/>
      </w:divBdr>
    </w:div>
    <w:div w:id="209559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localhost:500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C3417-AE2A-4851-B793-5444837EF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12</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Pawar</dc:creator>
  <cp:keywords/>
  <dc:description/>
  <cp:lastModifiedBy>Rohan Pawar</cp:lastModifiedBy>
  <cp:revision>14</cp:revision>
  <cp:lastPrinted>2023-04-01T17:36:00Z</cp:lastPrinted>
  <dcterms:created xsi:type="dcterms:W3CDTF">2023-04-01T16:50:00Z</dcterms:created>
  <dcterms:modified xsi:type="dcterms:W3CDTF">2023-04-24T18:41:00Z</dcterms:modified>
</cp:coreProperties>
</file>